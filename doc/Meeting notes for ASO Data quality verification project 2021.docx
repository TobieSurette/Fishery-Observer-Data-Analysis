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00082" w14:textId="149AA81F" w:rsidR="00100D7A" w:rsidRPr="000E77B2" w:rsidRDefault="00BE4E1C" w:rsidP="000E77B2">
      <w:pPr>
        <w:pStyle w:val="IntenseQuote"/>
        <w:rPr>
          <w:sz w:val="32"/>
          <w:szCs w:val="32"/>
          <w:lang w:val="en-CA"/>
        </w:rPr>
      </w:pPr>
      <w:r w:rsidRPr="000E77B2">
        <w:rPr>
          <w:sz w:val="32"/>
          <w:szCs w:val="32"/>
          <w:lang w:val="en-CA"/>
        </w:rPr>
        <w:t>Meeting</w:t>
      </w:r>
      <w:r w:rsidR="000E77B2" w:rsidRPr="000E77B2">
        <w:rPr>
          <w:sz w:val="32"/>
          <w:szCs w:val="32"/>
          <w:lang w:val="en-CA"/>
        </w:rPr>
        <w:t xml:space="preserve"> notes</w:t>
      </w:r>
      <w:r w:rsidRPr="000E77B2">
        <w:rPr>
          <w:sz w:val="32"/>
          <w:szCs w:val="32"/>
          <w:lang w:val="en-CA"/>
        </w:rPr>
        <w:t xml:space="preserve"> </w:t>
      </w:r>
      <w:r w:rsidR="00122122">
        <w:rPr>
          <w:sz w:val="32"/>
          <w:szCs w:val="32"/>
          <w:lang w:val="en-CA"/>
        </w:rPr>
        <w:t xml:space="preserve">for </w:t>
      </w:r>
      <w:r w:rsidR="000E77B2" w:rsidRPr="000E77B2">
        <w:rPr>
          <w:sz w:val="32"/>
          <w:szCs w:val="32"/>
          <w:lang w:val="en-CA"/>
        </w:rPr>
        <w:t>ASOCs discussion on the 2021</w:t>
      </w:r>
      <w:r w:rsidRPr="000E77B2">
        <w:rPr>
          <w:sz w:val="32"/>
          <w:szCs w:val="32"/>
          <w:lang w:val="en-CA"/>
        </w:rPr>
        <w:t xml:space="preserve"> ASO Data quality verification project </w:t>
      </w:r>
    </w:p>
    <w:p w14:paraId="747F9AF4" w14:textId="6D833C65" w:rsidR="000E77B2" w:rsidRDefault="000E77B2">
      <w:pPr>
        <w:rPr>
          <w:lang w:val="en-CA"/>
        </w:rPr>
      </w:pPr>
      <w:r w:rsidRPr="006700B8">
        <w:rPr>
          <w:b/>
          <w:bCs/>
          <w:u w:val="single"/>
          <w:lang w:val="en-CA"/>
        </w:rPr>
        <w:t>Internal Participants</w:t>
      </w:r>
      <w:r w:rsidRPr="000E77B2">
        <w:rPr>
          <w:lang w:val="en-CA"/>
        </w:rPr>
        <w:t xml:space="preserve">: </w:t>
      </w:r>
      <w:r>
        <w:rPr>
          <w:lang w:val="en-CA"/>
        </w:rPr>
        <w:t xml:space="preserve">Monique Dupuis (FMC), </w:t>
      </w:r>
      <w:r w:rsidRPr="000E77B2">
        <w:rPr>
          <w:lang w:val="en-CA"/>
        </w:rPr>
        <w:t>Véronic Levesque (Regional Coordinator Gulf Region), Sébastien Beauchamp (Regional Coordinator Quebec R</w:t>
      </w:r>
      <w:r>
        <w:rPr>
          <w:lang w:val="en-CA"/>
        </w:rPr>
        <w:t>egion).</w:t>
      </w:r>
    </w:p>
    <w:p w14:paraId="5EB0DEEF" w14:textId="331043E7" w:rsidR="000E77B2" w:rsidRPr="000E77B2" w:rsidRDefault="000E77B2">
      <w:pPr>
        <w:rPr>
          <w:lang w:val="en-CA"/>
        </w:rPr>
      </w:pPr>
      <w:r w:rsidRPr="000E77B2">
        <w:rPr>
          <w:b/>
          <w:bCs/>
          <w:u w:val="single"/>
          <w:lang w:val="en-CA"/>
        </w:rPr>
        <w:t>External Participants</w:t>
      </w:r>
      <w:r w:rsidRPr="000E77B2">
        <w:rPr>
          <w:lang w:val="en-CA"/>
        </w:rPr>
        <w:t>: Albert Moore (Javitech), Greg Co</w:t>
      </w:r>
      <w:r>
        <w:rPr>
          <w:lang w:val="en-CA"/>
        </w:rPr>
        <w:t>nnor (Biorex)</w:t>
      </w:r>
      <w:r w:rsidR="00FA60AA">
        <w:rPr>
          <w:lang w:val="en-CA"/>
        </w:rPr>
        <w:t xml:space="preserve"> – 2 separate meetings.</w:t>
      </w:r>
    </w:p>
    <w:p w14:paraId="1B343256" w14:textId="0EB1CA40" w:rsidR="00FA60AA" w:rsidRDefault="00B61C39" w:rsidP="00BE4E1C">
      <w:pPr>
        <w:pStyle w:val="ListParagraph"/>
        <w:numPr>
          <w:ilvl w:val="0"/>
          <w:numId w:val="2"/>
        </w:numPr>
        <w:rPr>
          <w:lang w:val="en-CA"/>
        </w:rPr>
      </w:pPr>
      <w:del w:id="0" w:author="Surette, Tobie" w:date="2022-02-23T11:24:00Z">
        <w:r w:rsidDel="003B0838">
          <w:rPr>
            <w:lang w:val="en-CA"/>
          </w:rPr>
          <w:delText xml:space="preserve">This </w:delText>
        </w:r>
      </w:del>
      <w:ins w:id="1" w:author="Surette, Tobie" w:date="2022-02-23T11:24:00Z">
        <w:r w:rsidR="003B0838">
          <w:rPr>
            <w:lang w:val="en-CA"/>
          </w:rPr>
          <w:t>Th</w:t>
        </w:r>
        <w:r w:rsidR="003B0838">
          <w:rPr>
            <w:lang w:val="en-CA"/>
          </w:rPr>
          <w:t>e purpose of this</w:t>
        </w:r>
        <w:r w:rsidR="003B0838">
          <w:rPr>
            <w:lang w:val="en-CA"/>
          </w:rPr>
          <w:t xml:space="preserve"> </w:t>
        </w:r>
      </w:ins>
      <w:r>
        <w:rPr>
          <w:lang w:val="en-CA"/>
        </w:rPr>
        <w:t xml:space="preserve">meeting </w:t>
      </w:r>
      <w:ins w:id="2" w:author="Surette, Tobie" w:date="2022-02-23T11:24:00Z">
        <w:r w:rsidR="003B0838">
          <w:rPr>
            <w:lang w:val="en-CA"/>
          </w:rPr>
          <w:t xml:space="preserve">was to </w:t>
        </w:r>
      </w:ins>
      <w:del w:id="3" w:author="Surette, Tobie" w:date="2022-02-23T11:24:00Z">
        <w:r w:rsidDel="003B0838">
          <w:rPr>
            <w:lang w:val="en-CA"/>
          </w:rPr>
          <w:delText xml:space="preserve">with be to </w:delText>
        </w:r>
      </w:del>
      <w:r>
        <w:rPr>
          <w:lang w:val="en-CA"/>
        </w:rPr>
        <w:t>discuss</w:t>
      </w:r>
      <w:ins w:id="4" w:author="Surette, Tobie" w:date="2022-02-23T11:24:00Z">
        <w:r w:rsidR="003B0838">
          <w:rPr>
            <w:lang w:val="en-CA"/>
          </w:rPr>
          <w:t xml:space="preserve"> </w:t>
        </w:r>
      </w:ins>
      <w:del w:id="5" w:author="Surette, Tobie" w:date="2022-02-23T11:24:00Z">
        <w:r w:rsidDel="003B0838">
          <w:rPr>
            <w:lang w:val="en-CA"/>
          </w:rPr>
          <w:delText xml:space="preserve"> about </w:delText>
        </w:r>
      </w:del>
      <w:r>
        <w:rPr>
          <w:lang w:val="en-CA"/>
        </w:rPr>
        <w:t>the ASO data verification</w:t>
      </w:r>
      <w:ins w:id="6" w:author="Surette, Tobie" w:date="2022-02-23T11:24:00Z">
        <w:r w:rsidR="003B0838">
          <w:rPr>
            <w:lang w:val="en-CA"/>
          </w:rPr>
          <w:t>s</w:t>
        </w:r>
      </w:ins>
      <w:r>
        <w:rPr>
          <w:lang w:val="en-CA"/>
        </w:rPr>
        <w:t xml:space="preserve"> </w:t>
      </w:r>
      <w:del w:id="7" w:author="Surette, Tobie" w:date="2022-02-23T11:25:00Z">
        <w:r w:rsidDel="003B0838">
          <w:rPr>
            <w:lang w:val="en-CA"/>
          </w:rPr>
          <w:delText>that we did</w:delText>
        </w:r>
      </w:del>
      <w:ins w:id="8" w:author="Surette, Tobie" w:date="2022-02-23T11:25:00Z">
        <w:r w:rsidR="003B0838">
          <w:rPr>
            <w:lang w:val="en-CA"/>
          </w:rPr>
          <w:t>performed</w:t>
        </w:r>
      </w:ins>
      <w:r>
        <w:rPr>
          <w:lang w:val="en-CA"/>
        </w:rPr>
        <w:t xml:space="preserve"> during the 2021 season.  </w:t>
      </w:r>
      <w:del w:id="9" w:author="Surette, Tobie" w:date="2022-02-23T11:25:00Z">
        <w:r w:rsidDel="003B0838">
          <w:rPr>
            <w:lang w:val="en-CA"/>
          </w:rPr>
          <w:delText>Any s</w:delText>
        </w:r>
        <w:r w:rsidR="00FA60AA" w:rsidDel="003B0838">
          <w:rPr>
            <w:lang w:val="en-CA"/>
          </w:rPr>
          <w:delText>eason 2022</w:delText>
        </w:r>
        <w:r w:rsidDel="003B0838">
          <w:rPr>
            <w:lang w:val="en-CA"/>
          </w:rPr>
          <w:delText xml:space="preserve"> d</w:delText>
        </w:r>
      </w:del>
      <w:ins w:id="10" w:author="Surette, Tobie" w:date="2022-02-23T11:26:00Z">
        <w:r w:rsidR="003B0838">
          <w:rPr>
            <w:lang w:val="en-CA"/>
          </w:rPr>
          <w:t>T</w:t>
        </w:r>
      </w:ins>
      <w:del w:id="11" w:author="Surette, Tobie" w:date="2022-02-23T11:26:00Z">
        <w:r w:rsidDel="003B0838">
          <w:rPr>
            <w:lang w:val="en-CA"/>
          </w:rPr>
          <w:delText xml:space="preserve">iscussions </w:delText>
        </w:r>
      </w:del>
      <w:ins w:id="12" w:author="Surette, Tobie" w:date="2022-02-23T11:25:00Z">
        <w:r w:rsidR="003B0838">
          <w:rPr>
            <w:lang w:val="en-CA"/>
          </w:rPr>
          <w:t xml:space="preserve">he </w:t>
        </w:r>
      </w:ins>
      <w:ins w:id="13" w:author="Surette, Tobie" w:date="2022-02-23T11:26:00Z">
        <w:r w:rsidR="003B0838">
          <w:rPr>
            <w:lang w:val="en-CA"/>
          </w:rPr>
          <w:t xml:space="preserve">upcoming </w:t>
        </w:r>
      </w:ins>
      <w:ins w:id="14" w:author="Surette, Tobie" w:date="2022-02-23T11:25:00Z">
        <w:r w:rsidR="003B0838">
          <w:rPr>
            <w:lang w:val="en-CA"/>
          </w:rPr>
          <w:t xml:space="preserve">2022 </w:t>
        </w:r>
      </w:ins>
      <w:ins w:id="15" w:author="Surette, Tobie" w:date="2022-02-23T11:26:00Z">
        <w:r w:rsidR="003B0838">
          <w:rPr>
            <w:lang w:val="en-CA"/>
          </w:rPr>
          <w:t xml:space="preserve">season </w:t>
        </w:r>
      </w:ins>
      <w:del w:id="16" w:author="Surette, Tobie" w:date="2022-02-23T11:27:00Z">
        <w:r w:rsidDel="003B0838">
          <w:rPr>
            <w:lang w:val="en-CA"/>
          </w:rPr>
          <w:delText xml:space="preserve">will </w:delText>
        </w:r>
      </w:del>
      <w:ins w:id="17" w:author="Surette, Tobie" w:date="2022-02-23T11:27:00Z">
        <w:r w:rsidR="003B0838">
          <w:rPr>
            <w:lang w:val="en-CA"/>
          </w:rPr>
          <w:t>is to</w:t>
        </w:r>
        <w:r w:rsidR="003B0838">
          <w:rPr>
            <w:lang w:val="en-CA"/>
          </w:rPr>
          <w:t xml:space="preserve"> </w:t>
        </w:r>
      </w:ins>
      <w:r>
        <w:rPr>
          <w:lang w:val="en-CA"/>
        </w:rPr>
        <w:t xml:space="preserve">be </w:t>
      </w:r>
      <w:del w:id="18" w:author="Surette, Tobie" w:date="2022-02-23T11:26:00Z">
        <w:r w:rsidDel="003B0838">
          <w:rPr>
            <w:lang w:val="en-CA"/>
          </w:rPr>
          <w:delText>done in a separate discussion</w:delText>
        </w:r>
      </w:del>
      <w:ins w:id="19" w:author="Surette, Tobie" w:date="2022-02-23T11:26:00Z">
        <w:r w:rsidR="003B0838">
          <w:rPr>
            <w:lang w:val="en-CA"/>
          </w:rPr>
          <w:t xml:space="preserve">discussed </w:t>
        </w:r>
      </w:ins>
      <w:ins w:id="20" w:author="Surette, Tobie" w:date="2022-02-23T11:27:00Z">
        <w:r w:rsidR="003B0838">
          <w:rPr>
            <w:lang w:val="en-CA"/>
          </w:rPr>
          <w:t xml:space="preserve">in the future </w:t>
        </w:r>
      </w:ins>
      <w:del w:id="21" w:author="Surette, Tobie" w:date="2022-02-23T11:27:00Z">
        <w:r w:rsidDel="003B0838">
          <w:rPr>
            <w:lang w:val="en-CA"/>
          </w:rPr>
          <w:delText xml:space="preserve"> </w:delText>
        </w:r>
      </w:del>
      <w:r>
        <w:rPr>
          <w:lang w:val="en-CA"/>
        </w:rPr>
        <w:t>with the Program Regional Coordinator</w:t>
      </w:r>
      <w:r w:rsidR="00FA60AA">
        <w:rPr>
          <w:lang w:val="en-CA"/>
        </w:rPr>
        <w:t>.</w:t>
      </w:r>
    </w:p>
    <w:p w14:paraId="672312D6" w14:textId="1A3F7DFA" w:rsidR="00BE4E1C" w:rsidRPr="00BE4E1C" w:rsidRDefault="00BE4E1C" w:rsidP="00BE4E1C">
      <w:pPr>
        <w:pStyle w:val="ListParagraph"/>
        <w:numPr>
          <w:ilvl w:val="0"/>
          <w:numId w:val="2"/>
        </w:numPr>
        <w:rPr>
          <w:lang w:val="en-CA"/>
        </w:rPr>
      </w:pPr>
      <w:del w:id="22" w:author="Surette, Tobie" w:date="2022-02-23T11:28:00Z">
        <w:r w:rsidRPr="00BE4E1C" w:rsidDel="003B0838">
          <w:rPr>
            <w:lang w:val="en-CA"/>
          </w:rPr>
          <w:delText xml:space="preserve">This year, </w:delText>
        </w:r>
      </w:del>
      <w:r w:rsidRPr="00BE4E1C">
        <w:rPr>
          <w:lang w:val="en-CA"/>
        </w:rPr>
        <w:t xml:space="preserve">Science changed the observer sampling protocol </w:t>
      </w:r>
      <w:ins w:id="23" w:author="Surette, Tobie" w:date="2022-02-23T11:28:00Z">
        <w:r w:rsidR="003B0838">
          <w:rPr>
            <w:lang w:val="en-CA"/>
          </w:rPr>
          <w:t xml:space="preserve">during the 2021 fishery, </w:t>
        </w:r>
      </w:ins>
      <w:del w:id="24" w:author="Surette, Tobie" w:date="2022-02-23T11:28:00Z">
        <w:r w:rsidRPr="00BE4E1C" w:rsidDel="003B0838">
          <w:rPr>
            <w:lang w:val="en-CA"/>
          </w:rPr>
          <w:delText xml:space="preserve">which </w:delText>
        </w:r>
      </w:del>
      <w:r w:rsidRPr="00BE4E1C">
        <w:rPr>
          <w:lang w:val="en-CA"/>
        </w:rPr>
        <w:t>eliminat</w:t>
      </w:r>
      <w:ins w:id="25" w:author="Surette, Tobie" w:date="2022-02-23T11:28:00Z">
        <w:r w:rsidR="003B0838">
          <w:rPr>
            <w:lang w:val="en-CA"/>
          </w:rPr>
          <w:t>ing</w:t>
        </w:r>
      </w:ins>
      <w:del w:id="26" w:author="Surette, Tobie" w:date="2022-02-23T11:28:00Z">
        <w:r w:rsidRPr="00BE4E1C" w:rsidDel="003B0838">
          <w:rPr>
            <w:lang w:val="en-CA"/>
          </w:rPr>
          <w:delText>ed</w:delText>
        </w:r>
      </w:del>
      <w:r w:rsidRPr="00BE4E1C">
        <w:rPr>
          <w:lang w:val="en-CA"/>
        </w:rPr>
        <w:t xml:space="preserve"> </w:t>
      </w:r>
      <w:ins w:id="27" w:author="Surette, Tobie" w:date="2022-02-23T11:28:00Z">
        <w:r w:rsidR="003B0838">
          <w:rPr>
            <w:lang w:val="en-CA"/>
          </w:rPr>
          <w:t xml:space="preserve">the </w:t>
        </w:r>
      </w:ins>
      <w:del w:id="28" w:author="Surette, Tobie" w:date="2022-02-23T11:29:00Z">
        <w:r w:rsidRPr="00BE4E1C" w:rsidDel="003B0838">
          <w:rPr>
            <w:lang w:val="en-CA"/>
          </w:rPr>
          <w:delText xml:space="preserve">counting </w:delText>
        </w:r>
      </w:del>
      <w:ins w:id="29" w:author="Surette, Tobie" w:date="2022-02-23T11:29:00Z">
        <w:r w:rsidR="003B0838">
          <w:rPr>
            <w:lang w:val="en-CA"/>
          </w:rPr>
          <w:t>recroding</w:t>
        </w:r>
        <w:r w:rsidR="003B0838" w:rsidRPr="00BE4E1C">
          <w:rPr>
            <w:lang w:val="en-CA"/>
          </w:rPr>
          <w:t xml:space="preserve"> </w:t>
        </w:r>
      </w:ins>
      <w:del w:id="30" w:author="Surette, Tobie" w:date="2022-02-23T11:28:00Z">
        <w:r w:rsidRPr="00BE4E1C" w:rsidDel="003B0838">
          <w:rPr>
            <w:lang w:val="en-CA"/>
          </w:rPr>
          <w:delText xml:space="preserve">the </w:delText>
        </w:r>
      </w:del>
      <w:ins w:id="31" w:author="Surette, Tobie" w:date="2022-02-23T11:28:00Z">
        <w:r w:rsidR="003B0838">
          <w:rPr>
            <w:lang w:val="en-CA"/>
          </w:rPr>
          <w:t xml:space="preserve">of </w:t>
        </w:r>
      </w:ins>
      <w:r w:rsidRPr="00BE4E1C">
        <w:rPr>
          <w:lang w:val="en-CA"/>
        </w:rPr>
        <w:t xml:space="preserve">missing crab legs and the count of numbers of crabs in the traps in order to </w:t>
      </w:r>
      <w:del w:id="32" w:author="Surette, Tobie" w:date="2022-02-23T11:29:00Z">
        <w:r w:rsidRPr="00BE4E1C" w:rsidDel="003B0838">
          <w:rPr>
            <w:lang w:val="en-CA"/>
          </w:rPr>
          <w:delText>try to</w:delText>
        </w:r>
      </w:del>
      <w:ins w:id="33" w:author="Surette, Tobie" w:date="2022-02-23T11:30:00Z">
        <w:r w:rsidR="003B0838">
          <w:rPr>
            <w:lang w:val="en-CA"/>
          </w:rPr>
          <w:t xml:space="preserve">reduce </w:t>
        </w:r>
      </w:ins>
      <w:del w:id="34" w:author="Surette, Tobie" w:date="2022-02-23T11:29:00Z">
        <w:r w:rsidRPr="00BE4E1C" w:rsidDel="003B0838">
          <w:rPr>
            <w:lang w:val="en-CA"/>
          </w:rPr>
          <w:delText xml:space="preserve"> h</w:delText>
        </w:r>
      </w:del>
      <w:del w:id="35" w:author="Surette, Tobie" w:date="2022-02-23T11:30:00Z">
        <w:r w:rsidRPr="00BE4E1C" w:rsidDel="003B0838">
          <w:rPr>
            <w:lang w:val="en-CA"/>
          </w:rPr>
          <w:delText>elp the</w:delText>
        </w:r>
      </w:del>
      <w:r w:rsidRPr="00BE4E1C">
        <w:rPr>
          <w:lang w:val="en-CA"/>
        </w:rPr>
        <w:t xml:space="preserve"> observers</w:t>
      </w:r>
      <w:ins w:id="36" w:author="Surette, Tobie" w:date="2022-02-23T11:31:00Z">
        <w:r w:rsidR="003B0838">
          <w:rPr>
            <w:lang w:val="en-CA"/>
          </w:rPr>
          <w:t xml:space="preserve">’ workload. </w:t>
        </w:r>
      </w:ins>
      <w:del w:id="37" w:author="Surette, Tobie" w:date="2022-02-23T11:31:00Z">
        <w:r w:rsidRPr="00BE4E1C" w:rsidDel="003B0838">
          <w:rPr>
            <w:lang w:val="en-CA"/>
          </w:rPr>
          <w:delText xml:space="preserve"> increase the numbers of sampling.  </w:delText>
        </w:r>
      </w:del>
      <w:r>
        <w:t xml:space="preserve">Science confirms we have seen an </w:t>
      </w:r>
      <w:r w:rsidRPr="00274961">
        <w:rPr>
          <w:b/>
          <w:bCs/>
        </w:rPr>
        <w:t>increase</w:t>
      </w:r>
      <w:r>
        <w:t xml:space="preserve"> in observer sampling </w:t>
      </w:r>
      <w:del w:id="38" w:author="Surette, Tobie" w:date="2022-02-23T11:32:00Z">
        <w:r w:rsidDel="003B0838">
          <w:delText>this year</w:delText>
        </w:r>
      </w:del>
      <w:ins w:id="39" w:author="Surette, Tobie" w:date="2022-02-23T11:32:00Z">
        <w:r w:rsidR="003B0838">
          <w:t>in 2021</w:t>
        </w:r>
      </w:ins>
      <w:ins w:id="40" w:author="Surette, Tobie" w:date="2022-02-23T11:31:00Z">
        <w:r w:rsidR="003B0838">
          <w:t>, with an</w:t>
        </w:r>
      </w:ins>
      <w:del w:id="41" w:author="Surette, Tobie" w:date="2022-02-23T11:31:00Z">
        <w:r w:rsidDel="003B0838">
          <w:delText xml:space="preserve"> where we have seen an</w:delText>
        </w:r>
      </w:del>
      <w:r>
        <w:t xml:space="preserve"> average </w:t>
      </w:r>
      <w:del w:id="42" w:author="Surette, Tobie" w:date="2022-02-23T11:32:00Z">
        <w:r w:rsidDel="003B0838">
          <w:delText xml:space="preserve">of </w:delText>
        </w:r>
      </w:del>
      <w:r>
        <w:t>8.5 traps sampled per trip</w:t>
      </w:r>
      <w:ins w:id="43" w:author="Surette, Tobie" w:date="2022-02-23T11:32:00Z">
        <w:r w:rsidR="003B0838">
          <w:t xml:space="preserve">, </w:t>
        </w:r>
      </w:ins>
      <w:del w:id="44" w:author="Surette, Tobie" w:date="2022-02-23T11:32:00Z">
        <w:r w:rsidDel="003B0838">
          <w:delText xml:space="preserve"> in 2021 </w:delText>
        </w:r>
      </w:del>
      <w:r>
        <w:t>compared to an average of 5</w:t>
      </w:r>
      <w:ins w:id="45" w:author="Surette, Tobie" w:date="2022-02-23T11:32:00Z">
        <w:r w:rsidR="003B0838">
          <w:t>.0</w:t>
        </w:r>
      </w:ins>
      <w:r>
        <w:t xml:space="preserve"> traps </w:t>
      </w:r>
      <w:del w:id="46" w:author="Surette, Tobie" w:date="2022-02-23T11:32:00Z">
        <w:r w:rsidDel="003B0838">
          <w:delText xml:space="preserve">sampled </w:delText>
        </w:r>
      </w:del>
      <w:r>
        <w:t>per trip</w:t>
      </w:r>
      <w:del w:id="47" w:author="Surette, Tobie" w:date="2022-02-23T11:32:00Z">
        <w:r w:rsidDel="003B0838">
          <w:delText>s</w:delText>
        </w:r>
      </w:del>
      <w:r>
        <w:t xml:space="preserve"> in 2019</w:t>
      </w:r>
      <w:del w:id="48" w:author="Surette, Tobie" w:date="2022-02-23T11:32:00Z">
        <w:r w:rsidDel="003B0838">
          <w:delText xml:space="preserve">.  </w:delText>
        </w:r>
      </w:del>
      <w:ins w:id="49" w:author="Surette, Tobie" w:date="2022-02-23T11:32:00Z">
        <w:r w:rsidR="003B0838">
          <w:t>, an</w:t>
        </w:r>
      </w:ins>
      <w:del w:id="50" w:author="Surette, Tobie" w:date="2022-02-23T11:32:00Z">
        <w:r w:rsidDel="003B0838">
          <w:delText>This is an</w:delText>
        </w:r>
      </w:del>
      <w:r>
        <w:t xml:space="preserve"> increase</w:t>
      </w:r>
      <w:del w:id="51" w:author="Surette, Tobie" w:date="2022-02-23T11:32:00Z">
        <w:r w:rsidDel="003B0838">
          <w:delText>d</w:delText>
        </w:r>
      </w:del>
      <w:r>
        <w:t xml:space="preserve"> </w:t>
      </w:r>
      <w:del w:id="52" w:author="Surette, Tobie" w:date="2022-02-23T11:32:00Z">
        <w:r w:rsidDel="003B0838">
          <w:delText xml:space="preserve">sampling average </w:delText>
        </w:r>
      </w:del>
      <w:r>
        <w:t>of 3.5 traps</w:t>
      </w:r>
      <w:ins w:id="53" w:author="Surette, Tobie" w:date="2022-02-23T11:33:00Z">
        <w:r w:rsidR="003B0838">
          <w:t xml:space="preserve">. </w:t>
        </w:r>
      </w:ins>
      <w:r>
        <w:t xml:space="preserve"> </w:t>
      </w:r>
      <w:del w:id="54" w:author="Surette, Tobie" w:date="2022-02-23T11:33:00Z">
        <w:r w:rsidDel="003B0838">
          <w:delText>average per trip in 2021.</w:delText>
        </w:r>
      </w:del>
      <w:r>
        <w:t xml:space="preserve">  </w:t>
      </w:r>
    </w:p>
    <w:p w14:paraId="06F4843F" w14:textId="1F8C2404" w:rsidR="00BE4E1C" w:rsidRPr="00BE4E1C" w:rsidRDefault="00BE4E1C" w:rsidP="00BE4E1C">
      <w:pPr>
        <w:pStyle w:val="ListParagraph"/>
        <w:rPr>
          <w:lang w:val="en-CA"/>
        </w:rPr>
      </w:pPr>
      <w:r w:rsidRPr="00C627AF">
        <w:rPr>
          <w:b/>
          <w:bCs/>
          <w:u w:val="single"/>
        </w:rPr>
        <w:t>Note:</w:t>
      </w:r>
      <w:r w:rsidR="000E77B2" w:rsidRPr="000E77B2">
        <w:t xml:space="preserve"> </w:t>
      </w:r>
      <w:ins w:id="55" w:author="Surette, Tobie" w:date="2022-02-23T11:34:00Z">
        <w:r w:rsidR="00EB229D">
          <w:t xml:space="preserve">The </w:t>
        </w:r>
      </w:ins>
      <w:del w:id="56" w:author="Surette, Tobie" w:date="2022-02-23T11:33:00Z">
        <w:r w:rsidR="00274961" w:rsidDel="003B0838">
          <w:delText>The reason we co</w:delText>
        </w:r>
      </w:del>
      <w:del w:id="57" w:author="Surette, Tobie" w:date="2022-02-23T11:34:00Z">
        <w:r w:rsidR="00274961" w:rsidDel="00EB229D">
          <w:delText xml:space="preserve">mpare it with 2019 </w:delText>
        </w:r>
        <w:r w:rsidR="000E77B2" w:rsidDel="00EB229D">
          <w:delText xml:space="preserve">data </w:delText>
        </w:r>
        <w:r w:rsidR="00274961" w:rsidDel="00EB229D">
          <w:delText xml:space="preserve">is because we don’t have observer data for </w:delText>
        </w:r>
      </w:del>
      <w:del w:id="58" w:author="Surette, Tobie" w:date="2022-02-23T11:35:00Z">
        <w:r w:rsidR="00274961" w:rsidDel="00EB229D">
          <w:delText xml:space="preserve">2020 </w:delText>
        </w:r>
      </w:del>
      <w:del w:id="59" w:author="Surette, Tobie" w:date="2022-02-23T11:34:00Z">
        <w:r w:rsidR="00274961" w:rsidDel="00EB229D">
          <w:delText xml:space="preserve">as </w:delText>
        </w:r>
        <w:r w:rsidDel="00EB229D">
          <w:delText xml:space="preserve">the </w:delText>
        </w:r>
      </w:del>
      <w:r>
        <w:t>ASOP was temporari</w:t>
      </w:r>
      <w:r w:rsidR="00F90BCF">
        <w:t>l</w:t>
      </w:r>
      <w:r>
        <w:t xml:space="preserve">y suspended </w:t>
      </w:r>
      <w:ins w:id="60" w:author="Surette, Tobie" w:date="2022-02-23T11:35:00Z">
        <w:r w:rsidR="00EB229D">
          <w:t xml:space="preserve">in 2020 </w:t>
        </w:r>
      </w:ins>
      <w:r>
        <w:t>under FMO 2020-01 and 2020-03</w:t>
      </w:r>
      <w:r w:rsidR="00274961">
        <w:t xml:space="preserve"> (COVID emergency measures)</w:t>
      </w:r>
      <w:r>
        <w:t>.</w:t>
      </w:r>
    </w:p>
    <w:p w14:paraId="6AE6FCB5" w14:textId="0181BF38" w:rsidR="00274961" w:rsidRDefault="00EB229D" w:rsidP="00EB229D">
      <w:pPr>
        <w:pStyle w:val="ListParagraph"/>
        <w:numPr>
          <w:ilvl w:val="0"/>
          <w:numId w:val="2"/>
        </w:numPr>
        <w:rPr>
          <w:ins w:id="61" w:author="Surette, Tobie" w:date="2022-02-23T11:48:00Z"/>
          <w:lang w:val="en-CA"/>
        </w:rPr>
      </w:pPr>
      <w:ins w:id="62" w:author="Surette, Tobie" w:date="2022-02-23T11:41:00Z">
        <w:r w:rsidRPr="00EB229D">
          <w:rPr>
            <w:lang w:val="en-CA"/>
          </w:rPr>
          <w:t xml:space="preserve">In previous years, </w:t>
        </w:r>
      </w:ins>
      <w:ins w:id="63" w:author="Surette, Tobie" w:date="2022-02-23T11:42:00Z">
        <w:r w:rsidRPr="00EB229D">
          <w:rPr>
            <w:lang w:val="en-CA"/>
          </w:rPr>
          <w:t xml:space="preserve">observer companies submitted </w:t>
        </w:r>
      </w:ins>
      <w:ins w:id="64" w:author="Surette, Tobie" w:date="2022-02-23T11:41:00Z">
        <w:r w:rsidRPr="00EB229D">
          <w:rPr>
            <w:lang w:val="en-CA"/>
          </w:rPr>
          <w:t>data sheets</w:t>
        </w:r>
      </w:ins>
      <w:ins w:id="65" w:author="Surette, Tobie" w:date="2022-02-23T11:42:00Z">
        <w:r w:rsidRPr="00EB229D">
          <w:rPr>
            <w:lang w:val="en-CA"/>
          </w:rPr>
          <w:t xml:space="preserve"> to DFO by fax, but </w:t>
        </w:r>
      </w:ins>
      <w:ins w:id="66" w:author="Surette, Tobie" w:date="2022-02-23T11:43:00Z">
        <w:r w:rsidRPr="00EB229D">
          <w:rPr>
            <w:lang w:val="en-CA"/>
          </w:rPr>
          <w:t>these were s</w:t>
        </w:r>
        <w:r w:rsidRPr="00EB229D">
          <w:rPr>
            <w:lang w:val="en-CA"/>
          </w:rPr>
          <w:t>ent via scanned e-mail to the generic Gulf Soft Shell Crab email</w:t>
        </w:r>
        <w:r w:rsidRPr="00EB229D">
          <w:rPr>
            <w:lang w:val="en-CA"/>
          </w:rPr>
          <w:t xml:space="preserve"> in 2021</w:t>
        </w:r>
      </w:ins>
      <w:del w:id="67" w:author="Surette, Tobie" w:date="2022-02-23T11:43:00Z">
        <w:r w:rsidR="00274961" w:rsidRPr="00EB229D" w:rsidDel="00EB229D">
          <w:rPr>
            <w:lang w:val="en-CA"/>
          </w:rPr>
          <w:delText>For 2021</w:delText>
        </w:r>
        <w:r w:rsidR="00C84B10" w:rsidRPr="00EB229D" w:rsidDel="00EB229D">
          <w:rPr>
            <w:lang w:val="en-CA"/>
          </w:rPr>
          <w:delText xml:space="preserve">, </w:delText>
        </w:r>
        <w:r w:rsidR="000C2345" w:rsidRPr="00EB229D" w:rsidDel="00EB229D">
          <w:rPr>
            <w:lang w:val="en-CA"/>
          </w:rPr>
          <w:delText xml:space="preserve">the department </w:delText>
        </w:r>
        <w:r w:rsidR="00C84B10" w:rsidRPr="00EB229D" w:rsidDel="00EB229D">
          <w:rPr>
            <w:lang w:val="en-CA"/>
          </w:rPr>
          <w:delText xml:space="preserve">changed the procedure in </w:delText>
        </w:r>
        <w:r w:rsidR="000C2345" w:rsidRPr="00EB229D" w:rsidDel="00EB229D">
          <w:rPr>
            <w:lang w:val="en-CA"/>
          </w:rPr>
          <w:delText xml:space="preserve">how </w:delText>
        </w:r>
        <w:r w:rsidR="00C84B10" w:rsidRPr="00EB229D" w:rsidDel="00EB229D">
          <w:rPr>
            <w:lang w:val="en-CA"/>
          </w:rPr>
          <w:delText xml:space="preserve">the observer </w:delText>
        </w:r>
      </w:del>
      <w:del w:id="68" w:author="Surette, Tobie" w:date="2022-02-23T11:41:00Z">
        <w:r w:rsidR="00C84B10" w:rsidRPr="00EB229D" w:rsidDel="00EB229D">
          <w:rPr>
            <w:lang w:val="en-CA"/>
          </w:rPr>
          <w:delText xml:space="preserve">data sheets were </w:delText>
        </w:r>
      </w:del>
      <w:del w:id="69" w:author="Surette, Tobie" w:date="2022-02-23T11:43:00Z">
        <w:r w:rsidR="00C84B10" w:rsidRPr="00EB229D" w:rsidDel="00EB229D">
          <w:rPr>
            <w:lang w:val="en-CA"/>
          </w:rPr>
          <w:delText>submitted to the department.</w:delText>
        </w:r>
      </w:del>
      <w:ins w:id="70" w:author="Surette, Tobie" w:date="2022-02-23T11:44:00Z">
        <w:r w:rsidR="00EE3C66">
          <w:rPr>
            <w:lang w:val="en-CA"/>
          </w:rPr>
          <w:t>, due to the fact that</w:t>
        </w:r>
      </w:ins>
      <w:r w:rsidR="00C84B10" w:rsidRPr="00EB229D">
        <w:rPr>
          <w:lang w:val="en-CA"/>
        </w:rPr>
        <w:t xml:space="preserve"> </w:t>
      </w:r>
      <w:ins w:id="71" w:author="Surette, Tobie" w:date="2022-02-23T11:44:00Z">
        <w:r w:rsidR="00EE3C66">
          <w:rPr>
            <w:lang w:val="en-CA"/>
          </w:rPr>
          <w:t>DFO fax</w:t>
        </w:r>
      </w:ins>
      <w:del w:id="72" w:author="Surette, Tobie" w:date="2022-02-23T11:44:00Z">
        <w:r w:rsidR="00C84B10" w:rsidRPr="00EB229D" w:rsidDel="00EE3C66">
          <w:rPr>
            <w:lang w:val="en-CA"/>
          </w:rPr>
          <w:delText xml:space="preserve"> In 2019 it was send by fax but </w:delText>
        </w:r>
        <w:r w:rsidR="000C2345" w:rsidRPr="00EB229D" w:rsidDel="00EE3C66">
          <w:rPr>
            <w:lang w:val="en-CA"/>
          </w:rPr>
          <w:delText xml:space="preserve">last season, </w:delText>
        </w:r>
        <w:r w:rsidR="00C84B10" w:rsidRPr="00EB229D" w:rsidDel="00EE3C66">
          <w:rPr>
            <w:lang w:val="en-CA"/>
          </w:rPr>
          <w:delText>we asked that it be</w:delText>
        </w:r>
      </w:del>
      <w:del w:id="73" w:author="Surette, Tobie" w:date="2022-02-23T11:42:00Z">
        <w:r w:rsidR="00C84B10" w:rsidRPr="00EB229D" w:rsidDel="00EB229D">
          <w:rPr>
            <w:lang w:val="en-CA"/>
          </w:rPr>
          <w:delText xml:space="preserve"> sent via scanned e-mail to the generic Gulf Soft Shell Crab </w:delText>
        </w:r>
        <w:r w:rsidR="000C2345" w:rsidRPr="00EE3C66" w:rsidDel="00EB229D">
          <w:rPr>
            <w:lang w:val="en-CA"/>
          </w:rPr>
          <w:delText>email</w:delText>
        </w:r>
      </w:del>
      <w:del w:id="74" w:author="Surette, Tobie" w:date="2022-02-23T11:44:00Z">
        <w:r w:rsidR="00C84B10" w:rsidRPr="00EE3C66" w:rsidDel="00EE3C66">
          <w:rPr>
            <w:lang w:val="en-CA"/>
          </w:rPr>
          <w:delText>.</w:delText>
        </w:r>
        <w:r w:rsidR="00274961" w:rsidRPr="00EE3C66" w:rsidDel="00EE3C66">
          <w:rPr>
            <w:lang w:val="en-CA"/>
          </w:rPr>
          <w:delText xml:space="preserve">  </w:delText>
        </w:r>
        <w:r w:rsidR="007A2D99" w:rsidRPr="00EE3C66" w:rsidDel="00EE3C66">
          <w:rPr>
            <w:lang w:val="en-CA"/>
          </w:rPr>
          <w:delText>Our fax</w:delText>
        </w:r>
      </w:del>
      <w:r w:rsidR="007A2D99" w:rsidRPr="00EE3C66">
        <w:rPr>
          <w:lang w:val="en-CA"/>
        </w:rPr>
        <w:t xml:space="preserve"> machines were old and in need of repairs and </w:t>
      </w:r>
      <w:del w:id="75" w:author="Surette, Tobie" w:date="2022-02-23T11:44:00Z">
        <w:r w:rsidR="007A2D99" w:rsidRPr="00EE3C66" w:rsidDel="00EE3C66">
          <w:rPr>
            <w:lang w:val="en-CA"/>
          </w:rPr>
          <w:delText xml:space="preserve">unfortunately, this technology is </w:delText>
        </w:r>
      </w:del>
      <w:r w:rsidR="007A2D99" w:rsidRPr="00EE3C66">
        <w:rPr>
          <w:lang w:val="en-CA"/>
        </w:rPr>
        <w:t xml:space="preserve">not easily repairable.  </w:t>
      </w:r>
    </w:p>
    <w:p w14:paraId="69918468" w14:textId="560B3316" w:rsidR="00EE3C66" w:rsidRPr="00EE3C66" w:rsidRDefault="00EE3C66" w:rsidP="00EB229D">
      <w:pPr>
        <w:pStyle w:val="ListParagraph"/>
        <w:numPr>
          <w:ilvl w:val="0"/>
          <w:numId w:val="2"/>
        </w:numPr>
        <w:rPr>
          <w:lang w:val="en-CA"/>
        </w:rPr>
      </w:pPr>
      <w:ins w:id="76" w:author="Surette, Tobie" w:date="2022-02-23T11:53:00Z">
        <w:r>
          <w:rPr>
            <w:lang w:val="en-CA"/>
          </w:rPr>
          <w:t>Company-s</w:t>
        </w:r>
      </w:ins>
      <w:ins w:id="77" w:author="Surette, Tobie" w:date="2022-02-23T11:48:00Z">
        <w:r>
          <w:rPr>
            <w:lang w:val="en-CA"/>
          </w:rPr>
          <w:t>pecific comments:</w:t>
        </w:r>
      </w:ins>
    </w:p>
    <w:p w14:paraId="33290501" w14:textId="526145E7" w:rsidR="00274961" w:rsidRPr="00274961" w:rsidRDefault="000C2345" w:rsidP="00274961">
      <w:pPr>
        <w:pStyle w:val="ListParagraph"/>
        <w:numPr>
          <w:ilvl w:val="1"/>
          <w:numId w:val="2"/>
        </w:numPr>
        <w:rPr>
          <w:lang w:val="en-CA"/>
        </w:rPr>
      </w:pPr>
      <w:del w:id="78" w:author="Surette, Tobie" w:date="2022-02-23T11:45:00Z">
        <w:r w:rsidDel="00EE3C66">
          <w:rPr>
            <w:b/>
            <w:bCs/>
          </w:rPr>
          <w:delText xml:space="preserve">Specific to </w:delText>
        </w:r>
      </w:del>
      <w:r w:rsidR="00C84B10" w:rsidRPr="00C84B10">
        <w:rPr>
          <w:b/>
          <w:bCs/>
        </w:rPr>
        <w:t>Biorex</w:t>
      </w:r>
      <w:r w:rsidR="00274961">
        <w:t xml:space="preserve"> </w:t>
      </w:r>
      <w:r w:rsidR="00274961" w:rsidRPr="00274961">
        <w:rPr>
          <w:b/>
          <w:bCs/>
        </w:rPr>
        <w:t>Gulf</w:t>
      </w:r>
      <w:r w:rsidR="00274961">
        <w:t xml:space="preserve"> : </w:t>
      </w:r>
      <w:ins w:id="79" w:author="Surette, Tobie" w:date="2022-02-23T11:46:00Z">
        <w:r w:rsidR="00EE3C66">
          <w:t xml:space="preserve">there was a delay </w:t>
        </w:r>
      </w:ins>
      <w:del w:id="80" w:author="Surette, Tobie" w:date="2022-02-23T11:46:00Z">
        <w:r w:rsidR="00C84B10" w:rsidDel="00EE3C66">
          <w:delText>w</w:delText>
        </w:r>
      </w:del>
      <w:ins w:id="81" w:author="Surette, Tobie" w:date="2022-02-23T11:46:00Z">
        <w:r w:rsidR="00EE3C66">
          <w:t>of</w:t>
        </w:r>
      </w:ins>
      <w:del w:id="82" w:author="Surette, Tobie" w:date="2022-02-23T11:46:00Z">
        <w:r w:rsidR="00C84B10" w:rsidDel="00EE3C66">
          <w:delText>e were</w:delText>
        </w:r>
      </w:del>
      <w:r w:rsidR="00C84B10">
        <w:t xml:space="preserve"> about </w:t>
      </w:r>
      <w:r w:rsidR="00274961">
        <w:t>3-4</w:t>
      </w:r>
      <w:r w:rsidR="00C84B10">
        <w:t xml:space="preserve"> weeks </w:t>
      </w:r>
      <w:ins w:id="83" w:author="Surette, Tobie" w:date="2022-02-23T11:46:00Z">
        <w:r w:rsidR="00EE3C66">
          <w:t xml:space="preserve">before any </w:t>
        </w:r>
      </w:ins>
      <w:del w:id="84" w:author="Surette, Tobie" w:date="2022-02-23T11:46:00Z">
        <w:r w:rsidR="00C84B10" w:rsidDel="00EE3C66">
          <w:delText>wi</w:delText>
        </w:r>
      </w:del>
      <w:del w:id="85" w:author="Surette, Tobie" w:date="2022-02-23T11:47:00Z">
        <w:r w:rsidR="00C84B10" w:rsidDel="00EE3C66">
          <w:delText xml:space="preserve">thout receiving </w:delText>
        </w:r>
        <w:r w:rsidR="00274961" w:rsidDel="00EE3C66">
          <w:delText xml:space="preserve">any </w:delText>
        </w:r>
      </w:del>
      <w:r w:rsidR="00C84B10">
        <w:t xml:space="preserve">observer sampling data </w:t>
      </w:r>
      <w:del w:id="86" w:author="Surette, Tobie" w:date="2022-02-23T11:47:00Z">
        <w:r w:rsidR="00C84B10" w:rsidDel="00EE3C66">
          <w:delText xml:space="preserve">which </w:delText>
        </w:r>
      </w:del>
      <w:ins w:id="87" w:author="Surette, Tobie" w:date="2022-02-23T11:47:00Z">
        <w:r w:rsidR="00EE3C66">
          <w:t>was sent, w</w:t>
        </w:r>
        <w:r w:rsidR="00EE3C66">
          <w:t xml:space="preserve">hich </w:t>
        </w:r>
      </w:ins>
      <w:r w:rsidR="00C84B10">
        <w:t xml:space="preserve">is required for the proper management of the fishery, including </w:t>
      </w:r>
      <w:ins w:id="88" w:author="Surette, Tobie" w:date="2022-02-23T11:47:00Z">
        <w:r w:rsidR="00EE3C66">
          <w:t xml:space="preserve">the application of the </w:t>
        </w:r>
      </w:ins>
      <w:r w:rsidR="00C84B10">
        <w:t>soft shell crab protocol</w:t>
      </w:r>
      <w:r w:rsidR="00274961">
        <w:t xml:space="preserve">.  </w:t>
      </w:r>
    </w:p>
    <w:p w14:paraId="3D6C6CF8" w14:textId="4B5A515C" w:rsidR="00274961" w:rsidRPr="00274961" w:rsidRDefault="000C2345" w:rsidP="00274961">
      <w:pPr>
        <w:pStyle w:val="ListParagraph"/>
        <w:numPr>
          <w:ilvl w:val="1"/>
          <w:numId w:val="2"/>
        </w:numPr>
        <w:rPr>
          <w:lang w:val="en-CA"/>
        </w:rPr>
      </w:pPr>
      <w:del w:id="89" w:author="Surette, Tobie" w:date="2022-02-23T11:47:00Z">
        <w:r w:rsidDel="00EE3C66">
          <w:rPr>
            <w:b/>
            <w:bCs/>
          </w:rPr>
          <w:delText xml:space="preserve">Specific to </w:delText>
        </w:r>
      </w:del>
      <w:r w:rsidR="00274961">
        <w:rPr>
          <w:b/>
          <w:bCs/>
        </w:rPr>
        <w:t>Biorex Quebec</w:t>
      </w:r>
      <w:r w:rsidR="00274961">
        <w:rPr>
          <w:lang w:val="en-CA"/>
        </w:rPr>
        <w:t xml:space="preserve"> : </w:t>
      </w:r>
      <w:ins w:id="90" w:author="Surette, Tobie" w:date="2022-02-23T11:49:00Z">
        <w:r w:rsidR="00EE3C66">
          <w:rPr>
            <w:lang w:val="en-CA"/>
          </w:rPr>
          <w:t xml:space="preserve">transmission of observer data </w:t>
        </w:r>
      </w:ins>
      <w:ins w:id="91" w:author="Surette, Tobie" w:date="2022-02-23T11:51:00Z">
        <w:r w:rsidR="00EE3C66">
          <w:rPr>
            <w:lang w:val="en-CA"/>
          </w:rPr>
          <w:t xml:space="preserve">generally </w:t>
        </w:r>
      </w:ins>
      <w:del w:id="92" w:author="Surette, Tobie" w:date="2022-02-23T11:49:00Z">
        <w:r w:rsidR="00274961" w:rsidDel="00EE3C66">
          <w:rPr>
            <w:lang w:val="en-CA"/>
          </w:rPr>
          <w:delText xml:space="preserve">overall it </w:delText>
        </w:r>
      </w:del>
      <w:r w:rsidR="00274961">
        <w:rPr>
          <w:lang w:val="en-CA"/>
        </w:rPr>
        <w:t>went well</w:t>
      </w:r>
      <w:del w:id="93" w:author="Surette, Tobie" w:date="2022-02-23T11:49:00Z">
        <w:r w:rsidDel="00EE3C66">
          <w:rPr>
            <w:lang w:val="en-CA"/>
          </w:rPr>
          <w:delText>.</w:delText>
        </w:r>
      </w:del>
      <w:ins w:id="94" w:author="Surette, Tobie" w:date="2022-02-23T11:49:00Z">
        <w:r w:rsidR="00EE3C66">
          <w:rPr>
            <w:lang w:val="en-CA"/>
          </w:rPr>
          <w:t xml:space="preserve">, although </w:t>
        </w:r>
      </w:ins>
      <w:ins w:id="95" w:author="Surette, Tobie" w:date="2022-02-23T11:51:00Z">
        <w:r w:rsidR="00EE3C66">
          <w:rPr>
            <w:lang w:val="en-CA"/>
          </w:rPr>
          <w:t xml:space="preserve">it was interrupted </w:t>
        </w:r>
      </w:ins>
      <w:ins w:id="96" w:author="Surette, Tobie" w:date="2022-02-23T11:52:00Z">
        <w:r w:rsidR="00EE3C66">
          <w:rPr>
            <w:lang w:val="en-CA"/>
          </w:rPr>
          <w:t xml:space="preserve">in </w:t>
        </w:r>
      </w:ins>
      <w:del w:id="97" w:author="Surette, Tobie" w:date="2022-02-23T11:49:00Z">
        <w:r w:rsidDel="00EE3C66">
          <w:rPr>
            <w:lang w:val="en-CA"/>
          </w:rPr>
          <w:delText xml:space="preserve">  There was a period </w:delText>
        </w:r>
      </w:del>
      <w:r>
        <w:rPr>
          <w:lang w:val="en-CA"/>
        </w:rPr>
        <w:t>mid-season</w:t>
      </w:r>
      <w:ins w:id="98" w:author="Surette, Tobie" w:date="2022-02-23T11:52:00Z">
        <w:r w:rsidR="00EE3C66">
          <w:rPr>
            <w:lang w:val="en-CA"/>
          </w:rPr>
          <w:t xml:space="preserve">. Data transmission was re-established </w:t>
        </w:r>
      </w:ins>
      <w:ins w:id="99" w:author="Surette, Tobie" w:date="2022-02-23T11:50:00Z">
        <w:r w:rsidR="00EE3C66">
          <w:rPr>
            <w:lang w:val="en-CA"/>
          </w:rPr>
          <w:t xml:space="preserve">once we communicated with </w:t>
        </w:r>
      </w:ins>
      <w:del w:id="100" w:author="Surette, Tobie" w:date="2022-02-23T11:50:00Z">
        <w:r w:rsidDel="00EE3C66">
          <w:rPr>
            <w:lang w:val="en-CA"/>
          </w:rPr>
          <w:delText xml:space="preserve"> </w:delText>
        </w:r>
      </w:del>
      <w:ins w:id="101" w:author="Surette, Tobie" w:date="2022-02-23T11:50:00Z">
        <w:r w:rsidR="00EE3C66">
          <w:rPr>
            <w:lang w:val="en-CA"/>
          </w:rPr>
          <w:t>the office</w:t>
        </w:r>
      </w:ins>
      <w:del w:id="102" w:author="Surette, Tobie" w:date="2022-02-23T11:50:00Z">
        <w:r w:rsidDel="00EE3C66">
          <w:rPr>
            <w:lang w:val="en-CA"/>
          </w:rPr>
          <w:delText xml:space="preserve">that </w:delText>
        </w:r>
      </w:del>
      <w:del w:id="103" w:author="Surette, Tobie" w:date="2022-02-23T11:49:00Z">
        <w:r w:rsidDel="00EE3C66">
          <w:rPr>
            <w:lang w:val="en-CA"/>
          </w:rPr>
          <w:delText xml:space="preserve">we stopped getting the information </w:delText>
        </w:r>
      </w:del>
      <w:del w:id="104" w:author="Surette, Tobie" w:date="2022-02-23T11:50:00Z">
        <w:r w:rsidDel="00EE3C66">
          <w:rPr>
            <w:lang w:val="en-CA"/>
          </w:rPr>
          <w:delText xml:space="preserve">but after we reached out to the office, we started </w:delText>
        </w:r>
      </w:del>
      <w:del w:id="105" w:author="Surette, Tobie" w:date="2022-02-23T11:52:00Z">
        <w:r w:rsidDel="00EE3C66">
          <w:rPr>
            <w:lang w:val="en-CA"/>
          </w:rPr>
          <w:delText>receiving the information again</w:delText>
        </w:r>
      </w:del>
      <w:r>
        <w:rPr>
          <w:lang w:val="en-CA"/>
        </w:rPr>
        <w:t xml:space="preserve">.  </w:t>
      </w:r>
    </w:p>
    <w:p w14:paraId="1BE8CC02" w14:textId="2FE066EE" w:rsidR="00C84B10" w:rsidRPr="00274961" w:rsidRDefault="000C2345" w:rsidP="00274961">
      <w:pPr>
        <w:pStyle w:val="ListParagraph"/>
        <w:numPr>
          <w:ilvl w:val="1"/>
          <w:numId w:val="2"/>
        </w:numPr>
        <w:rPr>
          <w:lang w:val="en-CA"/>
        </w:rPr>
      </w:pPr>
      <w:del w:id="106" w:author="Surette, Tobie" w:date="2022-02-23T11:52:00Z">
        <w:r w:rsidDel="00EE3C66">
          <w:rPr>
            <w:b/>
            <w:bCs/>
          </w:rPr>
          <w:delText xml:space="preserve">Specific to </w:delText>
        </w:r>
      </w:del>
      <w:r w:rsidR="00C84B10" w:rsidRPr="00C84B10">
        <w:rPr>
          <w:b/>
          <w:bCs/>
        </w:rPr>
        <w:t>Javitech</w:t>
      </w:r>
      <w:r>
        <w:rPr>
          <w:b/>
          <w:bCs/>
        </w:rPr>
        <w:t>:</w:t>
      </w:r>
      <w:r w:rsidR="00C84B10">
        <w:t xml:space="preserve"> overall it went well – with a</w:t>
      </w:r>
      <w:ins w:id="107" w:author="Surette, Tobie" w:date="2022-02-23T11:55:00Z">
        <w:r w:rsidR="000B5627">
          <w:t xml:space="preserve"> short </w:t>
        </w:r>
      </w:ins>
      <w:del w:id="108" w:author="Surette, Tobie" w:date="2022-02-23T11:55:00Z">
        <w:r w:rsidR="00C84B10" w:rsidDel="000B5627">
          <w:delText xml:space="preserve">n </w:delText>
        </w:r>
      </w:del>
      <w:r w:rsidR="00C84B10">
        <w:t xml:space="preserve">adjustment period of a few days only.  </w:t>
      </w:r>
    </w:p>
    <w:p w14:paraId="0B71173A" w14:textId="00F26045" w:rsidR="00274961" w:rsidRPr="000C2345" w:rsidRDefault="00274961" w:rsidP="000C2345">
      <w:pPr>
        <w:pStyle w:val="ListParagraph"/>
        <w:numPr>
          <w:ilvl w:val="0"/>
          <w:numId w:val="6"/>
        </w:numPr>
        <w:ind w:left="1980" w:hanging="270"/>
        <w:rPr>
          <w:lang w:val="en-CA"/>
        </w:rPr>
      </w:pPr>
      <w:r w:rsidRPr="000C2345">
        <w:rPr>
          <w:b/>
          <w:bCs/>
          <w:u w:val="single"/>
        </w:rPr>
        <w:t>Action - Veronic :</w:t>
      </w:r>
      <w:r w:rsidRPr="000C2345">
        <w:rPr>
          <w:b/>
          <w:bCs/>
        </w:rPr>
        <w:t xml:space="preserve"> to remind the companies of the importance to submit this data on a timely manner</w:t>
      </w:r>
      <w:r w:rsidR="00C627AF" w:rsidRPr="000C2345">
        <w:rPr>
          <w:b/>
          <w:bCs/>
        </w:rPr>
        <w:t xml:space="preserve"> as it has a direct impact on the department’s </w:t>
      </w:r>
      <w:ins w:id="109" w:author="Surette, Tobie" w:date="2022-02-23T11:53:00Z">
        <w:r w:rsidR="00EE3C66">
          <w:rPr>
            <w:b/>
            <w:bCs/>
          </w:rPr>
          <w:t xml:space="preserve">ability to implement </w:t>
        </w:r>
      </w:ins>
      <w:ins w:id="110" w:author="Surette, Tobie" w:date="2022-02-23T11:54:00Z">
        <w:r w:rsidR="00EE3C66">
          <w:rPr>
            <w:b/>
            <w:bCs/>
          </w:rPr>
          <w:t xml:space="preserve">the </w:t>
        </w:r>
      </w:ins>
      <w:r w:rsidR="00C627AF" w:rsidRPr="000C2345">
        <w:rPr>
          <w:b/>
          <w:bCs/>
        </w:rPr>
        <w:t>soft shell protocol.</w:t>
      </w:r>
    </w:p>
    <w:p w14:paraId="2DC656D4" w14:textId="477735CE" w:rsidR="000B5627" w:rsidRDefault="00C84B10" w:rsidP="00BE4E1C">
      <w:pPr>
        <w:pStyle w:val="ListParagraph"/>
        <w:numPr>
          <w:ilvl w:val="0"/>
          <w:numId w:val="2"/>
        </w:numPr>
        <w:rPr>
          <w:ins w:id="111" w:author="Surette, Tobie" w:date="2022-02-23T12:00:00Z"/>
        </w:rPr>
      </w:pPr>
      <w:r>
        <w:t xml:space="preserve">Thank you for your cooperation </w:t>
      </w:r>
      <w:r w:rsidR="00274961">
        <w:t xml:space="preserve">last season.  </w:t>
      </w:r>
      <w:del w:id="112" w:author="Surette, Tobie" w:date="2022-02-23T11:57:00Z">
        <w:r w:rsidR="00C627AF" w:rsidDel="000B5627">
          <w:delText>We know</w:delText>
        </w:r>
      </w:del>
      <w:ins w:id="113" w:author="Surette, Tobie" w:date="2022-02-23T11:57:00Z">
        <w:r w:rsidR="000B5627">
          <w:t>I</w:t>
        </w:r>
      </w:ins>
      <w:del w:id="114" w:author="Surette, Tobie" w:date="2022-02-23T11:57:00Z">
        <w:r w:rsidR="00C627AF" w:rsidDel="000B5627">
          <w:delText xml:space="preserve"> i</w:delText>
        </w:r>
      </w:del>
      <w:r w:rsidR="00C627AF">
        <w:t xml:space="preserve">t was a challenging year following the FMOs.  </w:t>
      </w:r>
      <w:r w:rsidR="00274961">
        <w:t xml:space="preserve">We were able to </w:t>
      </w:r>
      <w:r w:rsidR="00C627AF">
        <w:t xml:space="preserve">provide you with </w:t>
      </w:r>
      <w:r w:rsidR="00274961">
        <w:t xml:space="preserve">the observer data verification reports </w:t>
      </w:r>
      <w:r w:rsidR="00C627AF">
        <w:t>again in 2021</w:t>
      </w:r>
      <w:r w:rsidR="00274961">
        <w:t xml:space="preserve"> which</w:t>
      </w:r>
      <w:ins w:id="115" w:author="Surette, Tobie" w:date="2022-02-23T11:54:00Z">
        <w:r w:rsidR="000B5627">
          <w:t>,</w:t>
        </w:r>
      </w:ins>
      <w:r w:rsidR="00274961">
        <w:t xml:space="preserve"> </w:t>
      </w:r>
      <w:r w:rsidR="000C2345">
        <w:t xml:space="preserve">based on the feedback received from the corporations in previous seasons, </w:t>
      </w:r>
      <w:del w:id="116" w:author="Surette, Tobie" w:date="2022-02-23T11:57:00Z">
        <w:r w:rsidR="000C2345" w:rsidDel="000B5627">
          <w:delText>we</w:delText>
        </w:r>
        <w:r w:rsidDel="000B5627">
          <w:delText xml:space="preserve"> think these</w:delText>
        </w:r>
      </w:del>
      <w:ins w:id="117" w:author="Surette, Tobie" w:date="2022-02-23T11:57:00Z">
        <w:r w:rsidR="000B5627">
          <w:t xml:space="preserve">seem to be </w:t>
        </w:r>
      </w:ins>
      <w:del w:id="118" w:author="Surette, Tobie" w:date="2022-02-23T11:57:00Z">
        <w:r w:rsidDel="000B5627">
          <w:delText xml:space="preserve"> are </w:delText>
        </w:r>
      </w:del>
      <w:r>
        <w:t>well appreciated by the Corporations</w:t>
      </w:r>
      <w:r w:rsidR="00274961">
        <w:t xml:space="preserve">.  We saw </w:t>
      </w:r>
      <w:del w:id="119" w:author="Surette, Tobie" w:date="2022-02-23T11:57:00Z">
        <w:r w:rsidR="00274961" w:rsidDel="000B5627">
          <w:delText xml:space="preserve">an </w:delText>
        </w:r>
      </w:del>
      <w:ins w:id="120" w:author="Surette, Tobie" w:date="2022-02-23T11:57:00Z">
        <w:r w:rsidR="000B5627">
          <w:t>the</w:t>
        </w:r>
        <w:r w:rsidR="000B5627">
          <w:t xml:space="preserve"> </w:t>
        </w:r>
      </w:ins>
      <w:r w:rsidR="00274961">
        <w:t>importance in continuing them in 2021</w:t>
      </w:r>
      <w:ins w:id="121" w:author="Surette, Tobie" w:date="2022-02-23T11:58:00Z">
        <w:r w:rsidR="000B5627">
          <w:t xml:space="preserve">, given the number </w:t>
        </w:r>
      </w:ins>
      <w:del w:id="122" w:author="Surette, Tobie" w:date="2022-02-23T11:58:00Z">
        <w:r w:rsidR="00274961" w:rsidDel="000B5627">
          <w:delText xml:space="preserve"> mainly because w</w:delText>
        </w:r>
        <w:r w:rsidDel="000B5627">
          <w:delText xml:space="preserve">e know </w:delText>
        </w:r>
        <w:r w:rsidR="000C2345" w:rsidDel="000B5627">
          <w:delText xml:space="preserve">there were </w:delText>
        </w:r>
        <w:r w:rsidDel="000B5627">
          <w:delText>so many</w:delText>
        </w:r>
      </w:del>
      <w:ins w:id="123" w:author="Surette, Tobie" w:date="2022-02-23T11:58:00Z">
        <w:r w:rsidR="000B5627">
          <w:t>of</w:t>
        </w:r>
      </w:ins>
      <w:r w:rsidR="00274961">
        <w:t xml:space="preserve"> new</w:t>
      </w:r>
      <w:r>
        <w:t xml:space="preserve"> observers that </w:t>
      </w:r>
      <w:r w:rsidR="00274961">
        <w:t>were hired</w:t>
      </w:r>
      <w:r w:rsidR="00C627AF">
        <w:t xml:space="preserve"> and we wanted to provide you with </w:t>
      </w:r>
      <w:del w:id="124" w:author="Surette, Tobie" w:date="2022-02-23T11:59:00Z">
        <w:r w:rsidR="00C627AF" w:rsidDel="000B5627">
          <w:delText xml:space="preserve">the </w:delText>
        </w:r>
      </w:del>
      <w:r w:rsidR="00C627AF">
        <w:t>valuable feedback</w:t>
      </w:r>
      <w:del w:id="125" w:author="Surette, Tobie" w:date="2022-02-23T11:59:00Z">
        <w:r w:rsidR="00274961" w:rsidDel="000B5627">
          <w:delText xml:space="preserve">.  </w:delText>
        </w:r>
        <w:r w:rsidDel="000B5627">
          <w:delText xml:space="preserve">  </w:delText>
        </w:r>
      </w:del>
      <w:ins w:id="126" w:author="Surette, Tobie" w:date="2022-02-23T11:59:00Z">
        <w:r w:rsidR="000B5627">
          <w:t xml:space="preserve"> on the quality of their data.</w:t>
        </w:r>
        <w:r w:rsidR="000B5627">
          <w:t xml:space="preserve">    </w:t>
        </w:r>
      </w:ins>
    </w:p>
    <w:p w14:paraId="43580B0F" w14:textId="77777777" w:rsidR="000B5627" w:rsidRDefault="000B5627">
      <w:pPr>
        <w:rPr>
          <w:ins w:id="127" w:author="Surette, Tobie" w:date="2022-02-23T12:00:00Z"/>
        </w:rPr>
      </w:pPr>
      <w:ins w:id="128" w:author="Surette, Tobie" w:date="2022-02-23T12:00:00Z">
        <w:r>
          <w:br w:type="page"/>
        </w:r>
      </w:ins>
    </w:p>
    <w:p w14:paraId="6FF93BC7" w14:textId="57F61DF9" w:rsidR="00C84B10" w:rsidRPr="000B5627" w:rsidDel="000B5627" w:rsidRDefault="00C84B10" w:rsidP="000B5627">
      <w:pPr>
        <w:rPr>
          <w:del w:id="129" w:author="Surette, Tobie" w:date="2022-02-23T12:00:00Z"/>
          <w:lang w:val="en-CA"/>
        </w:rPr>
        <w:pPrChange w:id="130" w:author="Surette, Tobie" w:date="2022-02-23T12:00:00Z">
          <w:pPr>
            <w:pStyle w:val="ListParagraph"/>
            <w:numPr>
              <w:numId w:val="2"/>
            </w:numPr>
            <w:ind w:hanging="360"/>
          </w:pPr>
        </w:pPrChange>
      </w:pPr>
    </w:p>
    <w:p w14:paraId="08D7EAEC" w14:textId="497E6F26" w:rsidR="00C84B10" w:rsidRDefault="00C84B10" w:rsidP="00BE4E1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Our </w:t>
      </w:r>
      <w:r w:rsidR="00C627AF">
        <w:rPr>
          <w:lang w:val="en-CA"/>
        </w:rPr>
        <w:t xml:space="preserve">main </w:t>
      </w:r>
      <w:r>
        <w:rPr>
          <w:lang w:val="en-CA"/>
        </w:rPr>
        <w:t>observations</w:t>
      </w:r>
      <w:r w:rsidR="00274961">
        <w:rPr>
          <w:lang w:val="en-CA"/>
        </w:rPr>
        <w:t xml:space="preserve"> based on th</w:t>
      </w:r>
      <w:r w:rsidR="00C627AF">
        <w:rPr>
          <w:lang w:val="en-CA"/>
        </w:rPr>
        <w:t>ese</w:t>
      </w:r>
      <w:r w:rsidR="00274961">
        <w:rPr>
          <w:lang w:val="en-CA"/>
        </w:rPr>
        <w:t xml:space="preserve"> verification</w:t>
      </w:r>
      <w:r w:rsidR="00C627AF">
        <w:rPr>
          <w:lang w:val="en-CA"/>
        </w:rPr>
        <w:t>s</w:t>
      </w:r>
      <w:r>
        <w:rPr>
          <w:lang w:val="en-CA"/>
        </w:rPr>
        <w:t>:</w:t>
      </w:r>
    </w:p>
    <w:p w14:paraId="3B7EB5BC" w14:textId="0E6C4052" w:rsidR="00274961" w:rsidRPr="00274961" w:rsidRDefault="00C84B10" w:rsidP="00C84B10">
      <w:pPr>
        <w:pStyle w:val="ListParagraph"/>
        <w:numPr>
          <w:ilvl w:val="1"/>
          <w:numId w:val="2"/>
        </w:numPr>
        <w:rPr>
          <w:lang w:val="en-CA"/>
        </w:rPr>
      </w:pPr>
      <w:r>
        <w:t>S</w:t>
      </w:r>
      <w:r w:rsidR="00BE4E1C">
        <w:t xml:space="preserve">cience </w:t>
      </w:r>
      <w:del w:id="131" w:author="Surette, Tobie" w:date="2022-02-23T12:01:00Z">
        <w:r w:rsidR="00BE4E1C" w:rsidDel="000B5627">
          <w:delText xml:space="preserve">started noting </w:delText>
        </w:r>
      </w:del>
      <w:ins w:id="132" w:author="Surette, Tobie" w:date="2022-02-23T12:01:00Z">
        <w:r w:rsidR="000B5627">
          <w:t>not</w:t>
        </w:r>
        <w:r w:rsidR="000B5627">
          <w:t>ed</w:t>
        </w:r>
        <w:r w:rsidR="000B5627">
          <w:t xml:space="preserve"> </w:t>
        </w:r>
        <w:r w:rsidR="000B5627">
          <w:t xml:space="preserve">that </w:t>
        </w:r>
      </w:ins>
      <w:ins w:id="133" w:author="Surette, Tobie" w:date="2022-02-23T12:02:00Z">
        <w:r w:rsidR="000B5627">
          <w:t>some observers had</w:t>
        </w:r>
        <w:r w:rsidR="000B5627">
          <w:t xml:space="preserve"> </w:t>
        </w:r>
        <w:r w:rsidR="000B5627">
          <w:t xml:space="preserve">rather </w:t>
        </w:r>
        <w:r w:rsidR="000B5627">
          <w:t>low numbers of adolescent crabs in the</w:t>
        </w:r>
        <w:r w:rsidR="000B5627">
          <w:t xml:space="preserve">ir observed samples, possibly indicating that </w:t>
        </w:r>
      </w:ins>
      <w:ins w:id="134" w:author="Surette, Tobie" w:date="2022-02-23T12:03:00Z">
        <w:r w:rsidR="000B5627">
          <w:t xml:space="preserve">these </w:t>
        </w:r>
      </w:ins>
      <w:del w:id="135" w:author="Surette, Tobie" w:date="2022-02-23T12:01:00Z">
        <w:r w:rsidR="00BE4E1C" w:rsidDel="000B5627">
          <w:delText>on the reports when they suspected the</w:delText>
        </w:r>
      </w:del>
      <w:del w:id="136" w:author="Surette, Tobie" w:date="2022-02-23T12:03:00Z">
        <w:r w:rsidR="00BE4E1C" w:rsidDel="000B5627">
          <w:delText xml:space="preserve"> o</w:delText>
        </w:r>
      </w:del>
      <w:ins w:id="137" w:author="Surette, Tobie" w:date="2022-02-23T12:03:00Z">
        <w:r w:rsidR="000B5627">
          <w:t>o</w:t>
        </w:r>
      </w:ins>
      <w:r w:rsidR="00BE4E1C">
        <w:t xml:space="preserve">bservers may not be taking random </w:t>
      </w:r>
      <w:ins w:id="138" w:author="Surette, Tobie" w:date="2022-02-23T12:02:00Z">
        <w:r w:rsidR="000B5627">
          <w:t xml:space="preserve">crab </w:t>
        </w:r>
      </w:ins>
      <w:r w:rsidR="00BE4E1C">
        <w:t>sampl</w:t>
      </w:r>
      <w:ins w:id="139" w:author="Surette, Tobie" w:date="2022-02-23T12:02:00Z">
        <w:r w:rsidR="000B5627">
          <w:t>es</w:t>
        </w:r>
      </w:ins>
      <w:del w:id="140" w:author="Surette, Tobie" w:date="2022-02-23T12:02:00Z">
        <w:r w:rsidR="00BE4E1C" w:rsidDel="000B5627">
          <w:delText>ings</w:delText>
        </w:r>
      </w:del>
      <w:del w:id="141" w:author="Surette, Tobie" w:date="2022-02-23T12:03:00Z">
        <w:r w:rsidR="00BE4E1C" w:rsidDel="000B5627">
          <w:delText xml:space="preserve"> when they</w:delText>
        </w:r>
      </w:del>
      <w:del w:id="142" w:author="Surette, Tobie" w:date="2022-02-23T12:02:00Z">
        <w:r w:rsidR="00BE4E1C" w:rsidDel="000B5627">
          <w:delText xml:space="preserve"> saw low numbers of adolescent crabs in the observers sampling data</w:delText>
        </w:r>
      </w:del>
      <w:r w:rsidR="00BE4E1C">
        <w:t xml:space="preserve">. </w:t>
      </w:r>
      <w:del w:id="143" w:author="Surette, Tobie" w:date="2022-02-23T12:03:00Z">
        <w:r w:rsidR="00BE4E1C" w:rsidDel="000B5627">
          <w:delText xml:space="preserve"> We believe that this </w:delText>
        </w:r>
        <w:r w:rsidR="00F90BCF" w:rsidDel="000B5627">
          <w:delText xml:space="preserve">may have </w:delText>
        </w:r>
        <w:r w:rsidR="00BE4E1C" w:rsidDel="000B5627">
          <w:delText xml:space="preserve">lead the </w:delText>
        </w:r>
      </w:del>
      <w:r w:rsidR="00274961">
        <w:t>Corporations</w:t>
      </w:r>
      <w:r w:rsidR="00BE4E1C">
        <w:t xml:space="preserve"> </w:t>
      </w:r>
      <w:ins w:id="144" w:author="Surette, Tobie" w:date="2022-02-23T12:03:00Z">
        <w:r w:rsidR="000B5627">
          <w:t xml:space="preserve">were </w:t>
        </w:r>
      </w:ins>
      <w:r w:rsidR="00BE4E1C">
        <w:t>advis</w:t>
      </w:r>
      <w:ins w:id="145" w:author="Surette, Tobie" w:date="2022-02-23T12:03:00Z">
        <w:r w:rsidR="000B5627">
          <w:t xml:space="preserve">ed that </w:t>
        </w:r>
      </w:ins>
      <w:del w:id="146" w:author="Surette, Tobie" w:date="2022-02-23T12:03:00Z">
        <w:r w:rsidR="00BE4E1C" w:rsidDel="000B5627">
          <w:delText xml:space="preserve">ing the </w:delText>
        </w:r>
      </w:del>
      <w:r w:rsidR="00BE4E1C">
        <w:t xml:space="preserve">observers </w:t>
      </w:r>
      <w:ins w:id="147" w:author="Surette, Tobie" w:date="2022-02-23T12:05:00Z">
        <w:r w:rsidR="00B100CB">
          <w:t>were</w:t>
        </w:r>
      </w:ins>
      <w:ins w:id="148" w:author="Surette, Tobie" w:date="2022-02-23T12:03:00Z">
        <w:r w:rsidR="000B5627">
          <w:t xml:space="preserve"> </w:t>
        </w:r>
      </w:ins>
      <w:ins w:id="149" w:author="Surette, Tobie" w:date="2022-02-23T12:04:00Z">
        <w:r w:rsidR="000B5627">
          <w:t xml:space="preserve">not to avoid sampling </w:t>
        </w:r>
      </w:ins>
      <w:del w:id="150" w:author="Surette, Tobie" w:date="2022-02-23T12:04:00Z">
        <w:r w:rsidR="00BE4E1C" w:rsidDel="000B5627">
          <w:delText xml:space="preserve">to target more </w:delText>
        </w:r>
      </w:del>
      <w:r w:rsidR="00BE4E1C">
        <w:t>adolescent crab</w:t>
      </w:r>
      <w:del w:id="151" w:author="Surette, Tobie" w:date="2022-02-23T12:04:00Z">
        <w:r w:rsidR="00BE4E1C" w:rsidDel="000B5627">
          <w:delText xml:space="preserve"> in their samplings</w:delText>
        </w:r>
      </w:del>
      <w:r w:rsidR="00BE4E1C">
        <w:t xml:space="preserve">.  </w:t>
      </w:r>
    </w:p>
    <w:p w14:paraId="745D02E4" w14:textId="096034FE" w:rsidR="00BE4E1C" w:rsidRPr="00F90BCF" w:rsidRDefault="00B100CB" w:rsidP="00274961">
      <w:pPr>
        <w:pStyle w:val="ListParagraph"/>
        <w:numPr>
          <w:ilvl w:val="2"/>
          <w:numId w:val="2"/>
        </w:numPr>
        <w:rPr>
          <w:lang w:val="en-CA"/>
        </w:rPr>
      </w:pPr>
      <w:ins w:id="152" w:author="Surette, Tobie" w:date="2022-02-23T12:05:00Z">
        <w:r w:rsidRPr="000C2345">
          <w:rPr>
            <w:b/>
            <w:bCs/>
            <w:u w:val="single"/>
          </w:rPr>
          <w:t xml:space="preserve">Action - </w:t>
        </w:r>
        <w:r>
          <w:rPr>
            <w:b/>
            <w:bCs/>
            <w:u w:val="single"/>
          </w:rPr>
          <w:t>Monique</w:t>
        </w:r>
        <w:r w:rsidRPr="000C2345">
          <w:rPr>
            <w:b/>
            <w:bCs/>
            <w:u w:val="single"/>
          </w:rPr>
          <w:t xml:space="preserve"> :</w:t>
        </w:r>
        <w:r w:rsidRPr="000C2345">
          <w:rPr>
            <w:b/>
            <w:bCs/>
          </w:rPr>
          <w:t xml:space="preserve"> </w:t>
        </w:r>
        <w:r w:rsidRPr="00B100CB">
          <w:rPr>
            <w:bCs/>
            <w:rPrChange w:id="153" w:author="Surette, Tobie" w:date="2022-02-23T12:06:00Z">
              <w:rPr>
                <w:b/>
                <w:bCs/>
              </w:rPr>
            </w:rPrChange>
          </w:rPr>
          <w:t>Emphasize th</w:t>
        </w:r>
      </w:ins>
      <w:ins w:id="154" w:author="Surette, Tobie" w:date="2022-02-23T12:06:00Z">
        <w:r w:rsidRPr="00B100CB">
          <w:rPr>
            <w:bCs/>
            <w:rPrChange w:id="155" w:author="Surette, Tobie" w:date="2022-02-23T12:06:00Z">
              <w:rPr>
                <w:b/>
                <w:bCs/>
              </w:rPr>
            </w:rPrChange>
          </w:rPr>
          <w:t xml:space="preserve">e importance </w:t>
        </w:r>
      </w:ins>
      <w:del w:id="156" w:author="Surette, Tobie" w:date="2022-02-23T12:05:00Z">
        <w:r w:rsidR="00BE4E1C" w:rsidRPr="00B100CB" w:rsidDel="00B100CB">
          <w:rPr>
            <w:u w:val="single"/>
            <w:rPrChange w:id="157" w:author="Surette, Tobie" w:date="2022-02-23T12:06:00Z">
              <w:rPr>
                <w:b/>
                <w:u w:val="single"/>
              </w:rPr>
            </w:rPrChange>
          </w:rPr>
          <w:delText>Action</w:delText>
        </w:r>
        <w:r w:rsidR="00BE4E1C" w:rsidRPr="00B100CB" w:rsidDel="00B100CB">
          <w:delText xml:space="preserve">: </w:delText>
        </w:r>
        <w:r w:rsidR="00274961" w:rsidRPr="00B100CB" w:rsidDel="00B100CB">
          <w:delText>Monique</w:delText>
        </w:r>
        <w:r w:rsidR="00BE4E1C" w:rsidRPr="00B100CB" w:rsidDel="00B100CB">
          <w:delText xml:space="preserve"> to advise the obs</w:delText>
        </w:r>
      </w:del>
      <w:del w:id="158" w:author="Surette, Tobie" w:date="2022-02-23T12:06:00Z">
        <w:r w:rsidR="00BE4E1C" w:rsidRPr="00B100CB" w:rsidDel="00B100CB">
          <w:delText>erver corporations that it’s important that we want a</w:delText>
        </w:r>
      </w:del>
      <w:ins w:id="159" w:author="Surette, Tobie" w:date="2022-02-23T12:06:00Z">
        <w:r w:rsidRPr="00B100CB">
          <w:t>and</w:t>
        </w:r>
        <w:r>
          <w:t xml:space="preserve"> best way to get a </w:t>
        </w:r>
      </w:ins>
      <w:del w:id="160" w:author="Surette, Tobie" w:date="2022-02-23T12:06:00Z">
        <w:r w:rsidR="00BE4E1C" w:rsidDel="00B100CB">
          <w:delText xml:space="preserve"> good </w:delText>
        </w:r>
      </w:del>
      <w:r w:rsidR="00BE4E1C">
        <w:t xml:space="preserve">representative sample from the catch and not to </w:t>
      </w:r>
      <w:ins w:id="161" w:author="Surette, Tobie" w:date="2022-02-23T12:06:00Z">
        <w:r>
          <w:t xml:space="preserve">avoid or </w:t>
        </w:r>
      </w:ins>
      <w:r w:rsidR="00BE4E1C">
        <w:t>target soft shell/adolescent crabs.</w:t>
      </w:r>
    </w:p>
    <w:p w14:paraId="690C371D" w14:textId="4EDECD02" w:rsidR="00F90BCF" w:rsidRPr="000C2345" w:rsidRDefault="00F90BCF" w:rsidP="00C84B10">
      <w:pPr>
        <w:pStyle w:val="ListParagraph"/>
        <w:numPr>
          <w:ilvl w:val="1"/>
          <w:numId w:val="2"/>
        </w:numPr>
        <w:rPr>
          <w:lang w:val="en-CA"/>
        </w:rPr>
      </w:pPr>
      <w:r>
        <w:t>Carapace conditions: We still see observers</w:t>
      </w:r>
      <w:ins w:id="162" w:author="Surette, Tobie" w:date="2022-02-23T12:09:00Z">
        <w:r w:rsidR="00B100CB">
          <w:t>,</w:t>
        </w:r>
      </w:ins>
      <w:del w:id="163" w:author="Surette, Tobie" w:date="2022-02-23T12:09:00Z">
        <w:r w:rsidDel="00B100CB">
          <w:delText xml:space="preserve"> (</w:delText>
        </w:r>
      </w:del>
      <w:ins w:id="164" w:author="Surette, Tobie" w:date="2022-02-23T12:09:00Z">
        <w:r w:rsidR="00B100CB">
          <w:t xml:space="preserve"> both </w:t>
        </w:r>
      </w:ins>
      <w:r>
        <w:t xml:space="preserve">new and </w:t>
      </w:r>
      <w:del w:id="165" w:author="Surette, Tobie" w:date="2022-02-23T12:09:00Z">
        <w:r w:rsidR="00274961" w:rsidDel="00B100CB">
          <w:delText xml:space="preserve">those with </w:delText>
        </w:r>
      </w:del>
      <w:r>
        <w:t>experience</w:t>
      </w:r>
      <w:ins w:id="166" w:author="Surette, Tobie" w:date="2022-02-23T12:09:00Z">
        <w:r w:rsidR="00B100CB">
          <w:t>d</w:t>
        </w:r>
      </w:ins>
      <w:del w:id="167" w:author="Surette, Tobie" w:date="2022-02-23T12:09:00Z">
        <w:r w:rsidDel="00B100CB">
          <w:delText>)</w:delText>
        </w:r>
      </w:del>
      <w:ins w:id="168" w:author="Surette, Tobie" w:date="2022-02-23T12:09:00Z">
        <w:r w:rsidR="00B100CB">
          <w:t>,</w:t>
        </w:r>
      </w:ins>
      <w:r>
        <w:t xml:space="preserve"> entering carapace condition as 3 for the</w:t>
      </w:r>
      <w:r w:rsidR="00274961">
        <w:t>ir</w:t>
      </w:r>
      <w:r>
        <w:t xml:space="preserve"> </w:t>
      </w:r>
      <w:del w:id="169" w:author="Surette, Tobie" w:date="2022-02-23T12:09:00Z">
        <w:r w:rsidDel="00B100CB">
          <w:delText>entir</w:delText>
        </w:r>
      </w:del>
      <w:ins w:id="170" w:author="Surette, Tobie" w:date="2022-02-23T12:09:00Z">
        <w:r w:rsidR="00B100CB">
          <w:t>entirety of their samples</w:t>
        </w:r>
      </w:ins>
      <w:del w:id="171" w:author="Surette, Tobie" w:date="2022-02-23T12:09:00Z">
        <w:r w:rsidDel="00B100CB">
          <w:delText>e sampling</w:delText>
        </w:r>
      </w:del>
      <w:r>
        <w:t xml:space="preserve">.  </w:t>
      </w:r>
      <w:del w:id="172" w:author="Surette, Tobie" w:date="2022-02-23T12:09:00Z">
        <w:r w:rsidR="00274961" w:rsidDel="00B100CB">
          <w:delText>When we see this,</w:delText>
        </w:r>
      </w:del>
      <w:ins w:id="173" w:author="Surette, Tobie" w:date="2022-02-23T12:09:00Z">
        <w:r w:rsidR="00B100CB">
          <w:t>This suggests that observers are entering these values as defaults rather than objectively determining them.</w:t>
        </w:r>
      </w:ins>
      <w:ins w:id="174" w:author="Surette, Tobie" w:date="2022-02-23T12:10:00Z">
        <w:r w:rsidR="00B100CB">
          <w:t xml:space="preserve"> </w:t>
        </w:r>
      </w:ins>
      <w:del w:id="175" w:author="Surette, Tobie" w:date="2022-02-23T12:10:00Z">
        <w:r w:rsidR="00274961" w:rsidDel="00B100CB">
          <w:delText xml:space="preserve"> we are</w:delText>
        </w:r>
      </w:del>
      <w:ins w:id="176" w:author="Surette, Tobie" w:date="2022-02-23T12:10:00Z">
        <w:r w:rsidR="00B100CB">
          <w:t>We</w:t>
        </w:r>
      </w:ins>
      <w:r w:rsidR="00274961">
        <w:t xml:space="preserve"> question</w:t>
      </w:r>
      <w:del w:id="177" w:author="Surette, Tobie" w:date="2022-02-23T12:10:00Z">
        <w:r w:rsidR="00274961" w:rsidDel="00B100CB">
          <w:delText>ing</w:delText>
        </w:r>
      </w:del>
      <w:r w:rsidR="00274961">
        <w:t xml:space="preserve"> the </w:t>
      </w:r>
      <w:r w:rsidR="00274961">
        <w:lastRenderedPageBreak/>
        <w:t>accuracy of th</w:t>
      </w:r>
      <w:r w:rsidR="00E9209C">
        <w:t xml:space="preserve">e observer </w:t>
      </w:r>
      <w:r w:rsidR="00274961">
        <w:t>data</w:t>
      </w:r>
      <w:r w:rsidR="00E9209C">
        <w:t xml:space="preserve"> in relations to carapace conditions.</w:t>
      </w:r>
    </w:p>
    <w:p w14:paraId="49847077" w14:textId="30DD242D" w:rsidR="000C2345" w:rsidRPr="00C627AF" w:rsidRDefault="00B100CB" w:rsidP="000C2345">
      <w:pPr>
        <w:pStyle w:val="ListParagraph"/>
        <w:numPr>
          <w:ilvl w:val="2"/>
          <w:numId w:val="2"/>
        </w:numPr>
        <w:rPr>
          <w:lang w:val="en-CA"/>
        </w:rPr>
      </w:pPr>
      <w:ins w:id="178" w:author="Surette, Tobie" w:date="2022-02-23T12:10:00Z">
        <w:r w:rsidRPr="000C2345">
          <w:rPr>
            <w:b/>
            <w:bCs/>
            <w:u w:val="single"/>
          </w:rPr>
          <w:t xml:space="preserve">Action - </w:t>
        </w:r>
        <w:r>
          <w:rPr>
            <w:b/>
            <w:bCs/>
            <w:u w:val="single"/>
          </w:rPr>
          <w:t>Monique</w:t>
        </w:r>
        <w:r w:rsidRPr="000C2345">
          <w:rPr>
            <w:b/>
            <w:bCs/>
            <w:u w:val="single"/>
          </w:rPr>
          <w:t xml:space="preserve"> :</w:t>
        </w:r>
        <w:r w:rsidRPr="000C2345">
          <w:rPr>
            <w:b/>
            <w:bCs/>
          </w:rPr>
          <w:t xml:space="preserve"> </w:t>
        </w:r>
      </w:ins>
      <w:del w:id="179" w:author="Surette, Tobie" w:date="2022-02-23T12:10:00Z">
        <w:r w:rsidR="000C2345" w:rsidRPr="000C2345" w:rsidDel="00B100CB">
          <w:rPr>
            <w:b/>
            <w:bCs/>
            <w:u w:val="single"/>
          </w:rPr>
          <w:delText>Action:</w:delText>
        </w:r>
        <w:r w:rsidR="000C2345" w:rsidDel="00B100CB">
          <w:delText xml:space="preserve"> </w:delText>
        </w:r>
      </w:del>
      <w:del w:id="180" w:author="Surette, Tobie" w:date="2022-02-23T12:11:00Z">
        <w:r w:rsidR="000C2345" w:rsidDel="00B100CB">
          <w:delText>Monique</w:delText>
        </w:r>
      </w:del>
      <w:r w:rsidR="000C2345">
        <w:t xml:space="preserve"> </w:t>
      </w:r>
      <w:del w:id="181" w:author="Surette, Tobie" w:date="2022-02-23T12:11:00Z">
        <w:r w:rsidR="000C2345" w:rsidDel="00B100CB">
          <w:delText>to a</w:delText>
        </w:r>
      </w:del>
      <w:ins w:id="182" w:author="Surette, Tobie" w:date="2022-02-23T12:11:00Z">
        <w:r>
          <w:t>A</w:t>
        </w:r>
      </w:ins>
      <w:r w:rsidR="000C2345">
        <w:t>dvise the observer corporations that it’s important that we have accurate carapace conditions as it relates to the crab being measured.</w:t>
      </w:r>
    </w:p>
    <w:p w14:paraId="2FD468A8" w14:textId="23AEE742" w:rsidR="00C627AF" w:rsidRPr="00C627AF" w:rsidRDefault="00C627AF" w:rsidP="00C627AF">
      <w:pPr>
        <w:pStyle w:val="ListParagraph"/>
        <w:numPr>
          <w:ilvl w:val="1"/>
          <w:numId w:val="2"/>
        </w:numPr>
        <w:rPr>
          <w:lang w:val="en-CA"/>
        </w:rPr>
      </w:pPr>
      <w:del w:id="183" w:author="Surette, Tobie" w:date="2022-02-23T12:11:00Z">
        <w:r w:rsidDel="00B100CB">
          <w:delText xml:space="preserve">We’ve sent </w:delText>
        </w:r>
      </w:del>
      <w:ins w:id="184" w:author="Surette, Tobie" w:date="2022-02-23T12:11:00Z">
        <w:r w:rsidR="00B100CB">
          <w:t>N</w:t>
        </w:r>
      </w:ins>
      <w:del w:id="185" w:author="Surette, Tobie" w:date="2022-02-23T12:11:00Z">
        <w:r w:rsidDel="00B100CB">
          <w:delText>n</w:delText>
        </w:r>
      </w:del>
      <w:r>
        <w:t xml:space="preserve">umerous observer trip </w:t>
      </w:r>
      <w:ins w:id="186" w:author="Surette, Tobie" w:date="2022-02-23T12:11:00Z">
        <w:r w:rsidR="00B100CB">
          <w:t xml:space="preserve">reports and </w:t>
        </w:r>
      </w:ins>
      <w:r>
        <w:t xml:space="preserve">feedback </w:t>
      </w:r>
      <w:ins w:id="187" w:author="Surette, Tobie" w:date="2022-02-23T12:11:00Z">
        <w:r w:rsidR="00B100CB">
          <w:t xml:space="preserve">were sent </w:t>
        </w:r>
      </w:ins>
      <w:del w:id="188" w:author="Surette, Tobie" w:date="2022-02-23T12:11:00Z">
        <w:r w:rsidDel="00B100CB">
          <w:delText>over the</w:delText>
        </w:r>
      </w:del>
      <w:del w:id="189" w:author="Surette, Tobie" w:date="2022-02-23T12:12:00Z">
        <w:r w:rsidDel="00B100CB">
          <w:delText xml:space="preserve"> period </w:delText>
        </w:r>
      </w:del>
      <w:ins w:id="190" w:author="Surette, Tobie" w:date="2022-02-23T12:12:00Z">
        <w:r w:rsidR="00B100CB">
          <w:t xml:space="preserve">from </w:t>
        </w:r>
      </w:ins>
      <w:del w:id="191" w:author="Surette, Tobie" w:date="2022-02-23T12:12:00Z">
        <w:r w:rsidDel="00B100CB">
          <w:delText xml:space="preserve">of </w:delText>
        </w:r>
      </w:del>
      <w:r>
        <w:t>April to June 2021</w:t>
      </w:r>
      <w:r w:rsidR="000C2345">
        <w:t xml:space="preserve"> as Excel document</w:t>
      </w:r>
      <w:ins w:id="192" w:author="Surette, Tobie" w:date="2022-02-23T12:12:00Z">
        <w:r w:rsidR="00B100CB">
          <w:t>s</w:t>
        </w:r>
      </w:ins>
      <w:r w:rsidR="000C2345">
        <w:t xml:space="preserve"> (new from PDFs in 2019)</w:t>
      </w:r>
      <w:r>
        <w:t xml:space="preserve">.  Where we recommended additional training be </w:t>
      </w:r>
      <w:r w:rsidR="00E9209C">
        <w:t>offered</w:t>
      </w:r>
      <w:r>
        <w:t xml:space="preserve"> to </w:t>
      </w:r>
      <w:del w:id="193" w:author="Surette, Tobie" w:date="2022-02-23T12:13:00Z">
        <w:r w:rsidDel="00B100CB">
          <w:delText xml:space="preserve">the </w:delText>
        </w:r>
      </w:del>
      <w:ins w:id="194" w:author="Surette, Tobie" w:date="2022-02-23T12:13:00Z">
        <w:r w:rsidR="00B100CB">
          <w:t>specific</w:t>
        </w:r>
        <w:r w:rsidR="00B100CB">
          <w:t xml:space="preserve"> </w:t>
        </w:r>
      </w:ins>
      <w:r>
        <w:t xml:space="preserve">observers, we </w:t>
      </w:r>
      <w:ins w:id="195" w:author="Surette, Tobie" w:date="2022-02-23T12:15:00Z">
        <w:r w:rsidR="00B100CB">
          <w:t>often</w:t>
        </w:r>
      </w:ins>
      <w:ins w:id="196" w:author="Surette, Tobie" w:date="2022-02-23T12:12:00Z">
        <w:r w:rsidR="00B100CB">
          <w:t xml:space="preserve"> saw </w:t>
        </w:r>
      </w:ins>
      <w:del w:id="197" w:author="Surette, Tobie" w:date="2022-02-23T12:12:00Z">
        <w:r w:rsidDel="00B100CB">
          <w:delText xml:space="preserve">did see </w:delText>
        </w:r>
      </w:del>
      <w:r>
        <w:t xml:space="preserve">an improvement </w:t>
      </w:r>
      <w:ins w:id="198" w:author="Surette, Tobie" w:date="2022-02-23T12:13:00Z">
        <w:r w:rsidR="00B100CB">
          <w:t xml:space="preserve">in subsequent </w:t>
        </w:r>
      </w:ins>
      <w:del w:id="199" w:author="Surette, Tobie" w:date="2022-02-23T12:13:00Z">
        <w:r w:rsidDel="00B100CB">
          <w:delText xml:space="preserve">with the </w:delText>
        </w:r>
      </w:del>
      <w:r>
        <w:t>data</w:t>
      </w:r>
      <w:ins w:id="200" w:author="Surette, Tobie" w:date="2022-02-23T12:14:00Z">
        <w:r w:rsidR="00B100CB">
          <w:t>.</w:t>
        </w:r>
      </w:ins>
      <w:del w:id="201" w:author="Surette, Tobie" w:date="2022-02-23T12:13:00Z">
        <w:r w:rsidDel="00B100CB">
          <w:delText xml:space="preserve"> for the observers</w:delText>
        </w:r>
      </w:del>
      <w:del w:id="202" w:author="Surette, Tobie" w:date="2022-02-23T12:12:00Z">
        <w:r w:rsidDel="00B100CB">
          <w:delText xml:space="preserve"> that </w:delText>
        </w:r>
        <w:r w:rsidR="00E9209C" w:rsidDel="00B100CB">
          <w:delText xml:space="preserve">we think got the </w:delText>
        </w:r>
        <w:r w:rsidDel="00B100CB">
          <w:delText>recommended training</w:delText>
        </w:r>
      </w:del>
      <w:del w:id="203" w:author="Surette, Tobie" w:date="2022-02-23T12:14:00Z">
        <w:r w:rsidDel="00B100CB">
          <w:delText>.</w:delText>
        </w:r>
      </w:del>
      <w:r>
        <w:t xml:space="preserve">  </w:t>
      </w:r>
      <w:r w:rsidR="00E9209C">
        <w:t xml:space="preserve">On the other hand, </w:t>
      </w:r>
      <w:del w:id="204" w:author="Surette, Tobie" w:date="2022-02-23T12:16:00Z">
        <w:r w:rsidR="00E9209C" w:rsidDel="000C3C6F">
          <w:delText>i</w:delText>
        </w:r>
        <w:r w:rsidDel="000C3C6F">
          <w:delText>t was also apparent th</w:delText>
        </w:r>
      </w:del>
      <w:ins w:id="205" w:author="Surette, Tobie" w:date="2022-02-23T12:16:00Z">
        <w:r w:rsidR="000C3C6F">
          <w:t>s</w:t>
        </w:r>
      </w:ins>
      <w:ins w:id="206" w:author="Surette, Tobie" w:date="2022-02-23T12:15:00Z">
        <w:r w:rsidR="00B100CB">
          <w:t>ome</w:t>
        </w:r>
      </w:ins>
      <w:del w:id="207" w:author="Surette, Tobie" w:date="2022-02-23T12:15:00Z">
        <w:r w:rsidDel="00B100CB">
          <w:delText>e</w:delText>
        </w:r>
      </w:del>
      <w:r>
        <w:t xml:space="preserve"> observers </w:t>
      </w:r>
      <w:del w:id="208" w:author="Surette, Tobie" w:date="2022-02-23T12:16:00Z">
        <w:r w:rsidDel="000C3C6F">
          <w:delText xml:space="preserve">that </w:delText>
        </w:r>
      </w:del>
      <w:r>
        <w:t xml:space="preserve">either did not get the </w:t>
      </w:r>
      <w:del w:id="209" w:author="Surette, Tobie" w:date="2022-02-23T12:16:00Z">
        <w:r w:rsidDel="000C3C6F">
          <w:delText xml:space="preserve">additional </w:delText>
        </w:r>
      </w:del>
      <w:r>
        <w:t xml:space="preserve">recommended training or </w:t>
      </w:r>
      <w:ins w:id="210" w:author="Surette, Tobie" w:date="2022-02-23T12:16:00Z">
        <w:r w:rsidR="000C3C6F">
          <w:t xml:space="preserve">otherwise </w:t>
        </w:r>
      </w:ins>
      <w:del w:id="211" w:author="Surette, Tobie" w:date="2022-02-23T12:16:00Z">
        <w:r w:rsidDel="000C3C6F">
          <w:delText>perhaps th</w:delText>
        </w:r>
        <w:r w:rsidR="000C2345" w:rsidDel="000C3C6F">
          <w:delText>o</w:delText>
        </w:r>
        <w:r w:rsidDel="000C3C6F">
          <w:delText>se observe</w:delText>
        </w:r>
      </w:del>
      <w:del w:id="212" w:author="Surette, Tobie" w:date="2022-02-23T12:17:00Z">
        <w:r w:rsidDel="000C3C6F">
          <w:delText>rs</w:delText>
        </w:r>
        <w:r w:rsidR="000C2345" w:rsidDel="000C3C6F">
          <w:delText xml:space="preserve"> that</w:delText>
        </w:r>
        <w:r w:rsidDel="000C3C6F">
          <w:delText xml:space="preserve"> </w:delText>
        </w:r>
      </w:del>
      <w:ins w:id="213" w:author="Surette, Tobie" w:date="2022-02-23T12:18:00Z">
        <w:r w:rsidR="000C3C6F">
          <w:t>failed to</w:t>
        </w:r>
      </w:ins>
      <w:ins w:id="214" w:author="Surette, Tobie" w:date="2022-02-23T12:17:00Z">
        <w:r w:rsidR="000C3C6F">
          <w:t xml:space="preserve"> improve their </w:t>
        </w:r>
      </w:ins>
      <w:del w:id="215" w:author="Surette, Tobie" w:date="2022-02-23T12:17:00Z">
        <w:r w:rsidDel="000C3C6F">
          <w:delText>j</w:delText>
        </w:r>
      </w:del>
      <w:ins w:id="216" w:author="Surette, Tobie" w:date="2022-02-23T12:17:00Z">
        <w:r w:rsidR="000C3C6F">
          <w:t xml:space="preserve">measurement and sampling methods, as </w:t>
        </w:r>
      </w:ins>
      <w:del w:id="217" w:author="Surette, Tobie" w:date="2022-02-23T12:17:00Z">
        <w:r w:rsidDel="000C3C6F">
          <w:delText>ust weren’t mas</w:delText>
        </w:r>
      </w:del>
      <w:ins w:id="218" w:author="Surette, Tobie" w:date="2022-02-23T12:17:00Z">
        <w:r w:rsidR="000C3C6F">
          <w:t xml:space="preserve">reports </w:t>
        </w:r>
      </w:ins>
      <w:del w:id="219" w:author="Surette, Tobie" w:date="2022-02-23T12:17:00Z">
        <w:r w:rsidDel="000C3C6F">
          <w:delText>tering how to properly measure</w:delText>
        </w:r>
      </w:del>
      <w:ins w:id="220" w:author="Surette, Tobie" w:date="2022-02-23T12:17:00Z">
        <w:r w:rsidR="000C3C6F">
          <w:t xml:space="preserve">flagging data quality issues </w:t>
        </w:r>
      </w:ins>
      <w:del w:id="221" w:author="Surette, Tobie" w:date="2022-02-23T12:17:00Z">
        <w:r w:rsidDel="000C3C6F">
          <w:delText xml:space="preserve"> the crabs</w:delText>
        </w:r>
        <w:r w:rsidR="00E9209C" w:rsidDel="000C3C6F">
          <w:delText xml:space="preserve"> as the recommendation for additional tra</w:delText>
        </w:r>
      </w:del>
      <w:del w:id="222" w:author="Surette, Tobie" w:date="2022-02-23T12:18:00Z">
        <w:r w:rsidR="00E9209C" w:rsidDel="000C3C6F">
          <w:delText xml:space="preserve">ining </w:delText>
        </w:r>
      </w:del>
      <w:r w:rsidR="00E9209C">
        <w:t>kept coming up over and over again</w:t>
      </w:r>
      <w:r>
        <w:t xml:space="preserve">. </w:t>
      </w:r>
    </w:p>
    <w:p w14:paraId="66431E97" w14:textId="0D26FEF8" w:rsidR="00C627AF" w:rsidRPr="00C627AF" w:rsidRDefault="00AE185A" w:rsidP="00C627AF">
      <w:pPr>
        <w:pStyle w:val="ListParagraph"/>
        <w:numPr>
          <w:ilvl w:val="0"/>
          <w:numId w:val="3"/>
        </w:numPr>
        <w:rPr>
          <w:lang w:val="en-CA"/>
        </w:rPr>
      </w:pPr>
      <w:r w:rsidRPr="00C627AF">
        <w:rPr>
          <w:lang w:val="en-CA"/>
        </w:rPr>
        <w:t>Observer trip assignation in GFIS</w:t>
      </w:r>
      <w:del w:id="223" w:author="Surette, Tobie" w:date="2022-02-23T12:19:00Z">
        <w:r w:rsidRPr="00C627AF" w:rsidDel="000C3C6F">
          <w:rPr>
            <w:lang w:val="en-CA"/>
          </w:rPr>
          <w:delText xml:space="preserve">.  </w:delText>
        </w:r>
      </w:del>
      <w:ins w:id="224" w:author="Surette, Tobie" w:date="2022-02-23T12:19:00Z">
        <w:r w:rsidR="000C3C6F">
          <w:rPr>
            <w:lang w:val="en-CA"/>
          </w:rPr>
          <w:t>:</w:t>
        </w:r>
        <w:r w:rsidR="000C3C6F" w:rsidRPr="00C627AF">
          <w:rPr>
            <w:lang w:val="en-CA"/>
          </w:rPr>
          <w:t xml:space="preserve">  </w:t>
        </w:r>
      </w:ins>
    </w:p>
    <w:p w14:paraId="4E7E0111" w14:textId="77777777" w:rsidR="000C3C6F" w:rsidRDefault="00C627AF" w:rsidP="00C627AF">
      <w:pPr>
        <w:pStyle w:val="ListParagraph"/>
        <w:numPr>
          <w:ilvl w:val="2"/>
          <w:numId w:val="2"/>
        </w:numPr>
        <w:rPr>
          <w:ins w:id="225" w:author="Surette, Tobie" w:date="2022-02-23T12:18:00Z"/>
          <w:lang w:val="en-CA"/>
        </w:rPr>
      </w:pPr>
      <w:r w:rsidRPr="00E9209C">
        <w:rPr>
          <w:b/>
          <w:bCs/>
          <w:lang w:val="en-CA"/>
        </w:rPr>
        <w:t>Biorex:</w:t>
      </w:r>
      <w:r>
        <w:rPr>
          <w:lang w:val="en-CA"/>
        </w:rPr>
        <w:t xml:space="preserve"> </w:t>
      </w:r>
      <w:r w:rsidR="00AE185A">
        <w:rPr>
          <w:lang w:val="en-CA"/>
        </w:rPr>
        <w:t xml:space="preserve">During this verification exercise, it was very challenging for us to verify that we had received all the observer data sheets as many </w:t>
      </w:r>
      <w:r>
        <w:rPr>
          <w:lang w:val="en-CA"/>
        </w:rPr>
        <w:t xml:space="preserve">observer assignation were not done in GFIS. </w:t>
      </w:r>
      <w:r w:rsidR="00E9209C">
        <w:rPr>
          <w:lang w:val="en-CA"/>
        </w:rPr>
        <w:t xml:space="preserve"> </w:t>
      </w:r>
    </w:p>
    <w:p w14:paraId="7B3D8832" w14:textId="540571E4" w:rsidR="00AE185A" w:rsidRDefault="000C3C6F" w:rsidP="000C3C6F">
      <w:pPr>
        <w:pStyle w:val="ListParagraph"/>
        <w:numPr>
          <w:ilvl w:val="3"/>
          <w:numId w:val="2"/>
        </w:numPr>
        <w:rPr>
          <w:lang w:val="en-CA"/>
        </w:rPr>
        <w:pPrChange w:id="226" w:author="Surette, Tobie" w:date="2022-02-23T12:18:00Z">
          <w:pPr>
            <w:pStyle w:val="ListParagraph"/>
            <w:numPr>
              <w:ilvl w:val="2"/>
              <w:numId w:val="2"/>
            </w:numPr>
            <w:ind w:left="2160" w:hanging="360"/>
          </w:pPr>
        </w:pPrChange>
      </w:pPr>
      <w:ins w:id="227" w:author="Surette, Tobie" w:date="2022-02-23T12:19:00Z">
        <w:r w:rsidRPr="000C2345">
          <w:rPr>
            <w:b/>
            <w:bCs/>
            <w:u w:val="single"/>
          </w:rPr>
          <w:t xml:space="preserve">Action - Veronic </w:t>
        </w:r>
        <w:r>
          <w:rPr>
            <w:b/>
            <w:bCs/>
            <w:u w:val="single"/>
          </w:rPr>
          <w:t xml:space="preserve">: </w:t>
        </w:r>
      </w:ins>
      <w:del w:id="228" w:author="Surette, Tobie" w:date="2022-02-23T12:19:00Z">
        <w:r w:rsidR="00E9209C" w:rsidRPr="00E9209C" w:rsidDel="000C3C6F">
          <w:rPr>
            <w:b/>
            <w:bCs/>
            <w:u w:val="single"/>
            <w:lang w:val="en-CA"/>
          </w:rPr>
          <w:delText>Action:</w:delText>
        </w:r>
        <w:r w:rsidR="00E9209C" w:rsidDel="000C3C6F">
          <w:rPr>
            <w:lang w:val="en-CA"/>
          </w:rPr>
          <w:delText xml:space="preserve"> </w:delText>
        </w:r>
        <w:r w:rsidR="00C627AF" w:rsidDel="000C3C6F">
          <w:rPr>
            <w:lang w:val="en-CA"/>
          </w:rPr>
          <w:delText>Véronic to r</w:delText>
        </w:r>
      </w:del>
      <w:ins w:id="229" w:author="Surette, Tobie" w:date="2022-02-23T12:19:00Z">
        <w:r>
          <w:rPr>
            <w:b/>
            <w:bCs/>
            <w:u w:val="single"/>
            <w:lang w:val="en-CA"/>
          </w:rPr>
          <w:t>R</w:t>
        </w:r>
      </w:ins>
      <w:r w:rsidR="00C627AF">
        <w:rPr>
          <w:lang w:val="en-CA"/>
        </w:rPr>
        <w:t xml:space="preserve">emind Biorex of the importance to assign observers deployments into GFIS on a timely basis.   </w:t>
      </w:r>
      <w:r w:rsidR="00AE185A">
        <w:rPr>
          <w:lang w:val="en-CA"/>
        </w:rPr>
        <w:t xml:space="preserve"> </w:t>
      </w:r>
    </w:p>
    <w:p w14:paraId="5DF0990B" w14:textId="036D6138" w:rsidR="00A9620E" w:rsidRDefault="00E9209C" w:rsidP="00A9620E">
      <w:pPr>
        <w:pStyle w:val="ListParagraph"/>
        <w:numPr>
          <w:ilvl w:val="2"/>
          <w:numId w:val="2"/>
        </w:numPr>
        <w:rPr>
          <w:lang w:val="en-CA"/>
        </w:rPr>
      </w:pPr>
      <w:r w:rsidRPr="00E9209C">
        <w:rPr>
          <w:b/>
          <w:bCs/>
          <w:lang w:val="en-CA"/>
        </w:rPr>
        <w:t>Javitech:</w:t>
      </w:r>
      <w:r>
        <w:rPr>
          <w:lang w:val="en-CA"/>
        </w:rPr>
        <w:t xml:space="preserve"> thank you for assigning observer deployments into GFIS.  It was very easy for us to verify that we had received all the documentation required</w:t>
      </w:r>
      <w:r w:rsidR="000C2345">
        <w:rPr>
          <w:lang w:val="en-CA"/>
        </w:rPr>
        <w:t xml:space="preserve"> because the information was available in GFIS</w:t>
      </w:r>
      <w:r>
        <w:rPr>
          <w:lang w:val="en-CA"/>
        </w:rPr>
        <w:t xml:space="preserve">.  </w:t>
      </w:r>
    </w:p>
    <w:p w14:paraId="275CCD55" w14:textId="4EA7CA8B" w:rsidR="000C3C6F" w:rsidRDefault="00A9620E" w:rsidP="00A9620E">
      <w:pPr>
        <w:pStyle w:val="ListParagraph"/>
        <w:numPr>
          <w:ilvl w:val="0"/>
          <w:numId w:val="3"/>
        </w:numPr>
        <w:rPr>
          <w:ins w:id="230" w:author="Surette, Tobie" w:date="2022-02-23T12:21:00Z"/>
          <w:lang w:val="en-CA"/>
        </w:rPr>
      </w:pPr>
      <w:r>
        <w:rPr>
          <w:lang w:val="en-CA"/>
        </w:rPr>
        <w:t xml:space="preserve">Science confirmed that we received observer data from </w:t>
      </w:r>
      <w:del w:id="231" w:author="Surette, Tobie" w:date="2022-02-23T12:19:00Z">
        <w:r w:rsidDel="000C3C6F">
          <w:rPr>
            <w:lang w:val="en-CA"/>
          </w:rPr>
          <w:delText xml:space="preserve">approx. </w:delText>
        </w:r>
      </w:del>
      <w:r>
        <w:rPr>
          <w:lang w:val="en-CA"/>
        </w:rPr>
        <w:t xml:space="preserve">40 observers in 2021. </w:t>
      </w:r>
      <w:del w:id="232" w:author="Surette, Tobie" w:date="2022-02-23T12:20:00Z">
        <w:r w:rsidDel="000C3C6F">
          <w:rPr>
            <w:lang w:val="en-CA"/>
          </w:rPr>
          <w:delText xml:space="preserve"> </w:delText>
        </w:r>
      </w:del>
      <w:r>
        <w:rPr>
          <w:lang w:val="en-CA"/>
        </w:rPr>
        <w:t xml:space="preserve">Out of the </w:t>
      </w:r>
      <w:ins w:id="233" w:author="Surette, Tobie" w:date="2022-02-23T12:20:00Z">
        <w:r w:rsidR="000C3C6F">
          <w:rPr>
            <w:lang w:val="en-CA"/>
          </w:rPr>
          <w:t xml:space="preserve">these </w:t>
        </w:r>
      </w:ins>
      <w:r>
        <w:rPr>
          <w:lang w:val="en-CA"/>
        </w:rPr>
        <w:t xml:space="preserve">40 observers, </w:t>
      </w:r>
      <w:del w:id="234" w:author="Surette, Tobie" w:date="2022-02-23T12:20:00Z">
        <w:r w:rsidDel="000C3C6F">
          <w:rPr>
            <w:lang w:val="en-CA"/>
          </w:rPr>
          <w:delText>there are approx.</w:delText>
        </w:r>
      </w:del>
      <w:ins w:id="235" w:author="Surette, Tobie" w:date="2022-02-23T12:20:00Z">
        <w:r w:rsidR="000C3C6F">
          <w:rPr>
            <w:lang w:val="en-CA"/>
          </w:rPr>
          <w:t>about</w:t>
        </w:r>
      </w:ins>
      <w:r>
        <w:rPr>
          <w:lang w:val="en-CA"/>
        </w:rPr>
        <w:t xml:space="preserve"> 15 of them </w:t>
      </w:r>
      <w:ins w:id="236" w:author="Surette, Tobie" w:date="2022-02-23T12:20:00Z">
        <w:r w:rsidR="000C3C6F">
          <w:rPr>
            <w:lang w:val="en-CA"/>
          </w:rPr>
          <w:t xml:space="preserve">were new observers with </w:t>
        </w:r>
      </w:ins>
      <w:ins w:id="237" w:author="Surette, Tobie" w:date="2022-02-23T12:21:00Z">
        <w:r w:rsidR="000C3C6F">
          <w:rPr>
            <w:lang w:val="en-CA"/>
          </w:rPr>
          <w:t xml:space="preserve">serious data </w:t>
        </w:r>
      </w:ins>
      <w:ins w:id="238" w:author="Surette, Tobie" w:date="2022-02-23T12:20:00Z">
        <w:r w:rsidR="000C3C6F">
          <w:rPr>
            <w:lang w:val="en-CA"/>
          </w:rPr>
          <w:t xml:space="preserve">quality </w:t>
        </w:r>
      </w:ins>
      <w:ins w:id="239" w:author="Surette, Tobie" w:date="2022-02-23T12:21:00Z">
        <w:r w:rsidR="000C3C6F">
          <w:rPr>
            <w:lang w:val="en-CA"/>
          </w:rPr>
          <w:t xml:space="preserve">issues. Soft crab closures based on these data is problematic. </w:t>
        </w:r>
      </w:ins>
      <w:ins w:id="240" w:author="Surette, Tobie" w:date="2022-02-23T12:23:00Z">
        <w:r w:rsidR="000C3C6F">
          <w:rPr>
            <w:lang w:val="en-CA"/>
          </w:rPr>
          <w:t xml:space="preserve">These data are also problematic when characterizing the </w:t>
        </w:r>
      </w:ins>
      <w:ins w:id="241" w:author="Surette, Tobie" w:date="2022-02-23T12:24:00Z">
        <w:r w:rsidR="000C3C6F">
          <w:rPr>
            <w:lang w:val="en-CA"/>
          </w:rPr>
          <w:t>composition</w:t>
        </w:r>
      </w:ins>
      <w:ins w:id="242" w:author="Surette, Tobie" w:date="2022-02-23T12:23:00Z">
        <w:r w:rsidR="000C3C6F">
          <w:rPr>
            <w:lang w:val="en-CA"/>
          </w:rPr>
          <w:t xml:space="preserve"> </w:t>
        </w:r>
      </w:ins>
      <w:ins w:id="243" w:author="Surette, Tobie" w:date="2022-02-23T12:24:00Z">
        <w:r w:rsidR="000C3C6F">
          <w:rPr>
            <w:lang w:val="en-CA"/>
          </w:rPr>
          <w:t xml:space="preserve">of crab catches, such as size-frequencies, </w:t>
        </w:r>
      </w:ins>
      <w:ins w:id="244" w:author="Surette, Tobie" w:date="2022-02-23T12:25:00Z">
        <w:r w:rsidR="000C3C6F">
          <w:rPr>
            <w:lang w:val="en-CA"/>
          </w:rPr>
          <w:t xml:space="preserve">as well as the </w:t>
        </w:r>
      </w:ins>
      <w:ins w:id="245" w:author="Surette, Tobie" w:date="2022-02-23T12:24:00Z">
        <w:r w:rsidR="000C3C6F">
          <w:rPr>
            <w:lang w:val="en-CA"/>
          </w:rPr>
          <w:t xml:space="preserve">proportions </w:t>
        </w:r>
      </w:ins>
      <w:ins w:id="246" w:author="Surette, Tobie" w:date="2022-02-23T12:25:00Z">
        <w:r w:rsidR="000C3C6F">
          <w:rPr>
            <w:lang w:val="en-CA"/>
          </w:rPr>
          <w:t>of adolescent crab</w:t>
        </w:r>
      </w:ins>
      <w:ins w:id="247" w:author="Surette, Tobie" w:date="2022-02-23T12:24:00Z">
        <w:r w:rsidR="000C3C6F">
          <w:rPr>
            <w:lang w:val="en-CA"/>
          </w:rPr>
          <w:t xml:space="preserve"> and soft-crab. </w:t>
        </w:r>
      </w:ins>
    </w:p>
    <w:p w14:paraId="16374C0E" w14:textId="1D7E5464" w:rsidR="00A9620E" w:rsidDel="000C3C6F" w:rsidRDefault="00A9620E" w:rsidP="00A9620E">
      <w:pPr>
        <w:pStyle w:val="ListParagraph"/>
        <w:numPr>
          <w:ilvl w:val="0"/>
          <w:numId w:val="3"/>
        </w:numPr>
        <w:rPr>
          <w:del w:id="248" w:author="Surette, Tobie" w:date="2022-02-23T12:21:00Z"/>
          <w:lang w:val="en-CA"/>
        </w:rPr>
      </w:pPr>
      <w:del w:id="249" w:author="Surette, Tobie" w:date="2022-02-23T12:21:00Z">
        <w:r w:rsidDel="000C3C6F">
          <w:rPr>
            <w:lang w:val="en-CA"/>
          </w:rPr>
          <w:delText>which we can’t use because the data is… (</w:delText>
        </w:r>
        <w:r w:rsidRPr="000E77B2" w:rsidDel="000C3C6F">
          <w:rPr>
            <w:b/>
            <w:bCs/>
            <w:i/>
            <w:iCs/>
            <w:color w:val="FF0000"/>
            <w:lang w:val="en-CA"/>
          </w:rPr>
          <w:delText>TOBIE PLEASE PROVIDE A JUSTIFICATION</w:delText>
        </w:r>
        <w:r w:rsidR="00DF44B0" w:rsidDel="000C3C6F">
          <w:rPr>
            <w:b/>
            <w:bCs/>
            <w:i/>
            <w:iCs/>
            <w:color w:val="FF0000"/>
            <w:lang w:val="en-CA"/>
          </w:rPr>
          <w:delText xml:space="preserve"> IF THIS IS THE CASE AND IF WE SHOULD ADDRESS AT THE MEETING</w:delText>
        </w:r>
        <w:r w:rsidRPr="00DF44B0" w:rsidDel="000C3C6F">
          <w:rPr>
            <w:lang w:val="en-CA"/>
          </w:rPr>
          <w:delText>)</w:delText>
        </w:r>
        <w:r w:rsidDel="000C3C6F">
          <w:rPr>
            <w:lang w:val="en-CA"/>
          </w:rPr>
          <w:delText xml:space="preserve">.  </w:delText>
        </w:r>
      </w:del>
    </w:p>
    <w:p w14:paraId="6891B223" w14:textId="77777777" w:rsidR="00A9620E" w:rsidRPr="00A9620E" w:rsidRDefault="00A9620E" w:rsidP="00A9620E">
      <w:pPr>
        <w:pStyle w:val="ListParagraph"/>
        <w:ind w:left="1440"/>
        <w:rPr>
          <w:lang w:val="en-CA"/>
        </w:rPr>
      </w:pPr>
    </w:p>
    <w:p w14:paraId="2877DDA3" w14:textId="3DC108ED" w:rsidR="00634756" w:rsidRPr="00DF44B0" w:rsidRDefault="00A9620E" w:rsidP="00634756">
      <w:pPr>
        <w:pStyle w:val="ListParagraph"/>
        <w:numPr>
          <w:ilvl w:val="0"/>
          <w:numId w:val="2"/>
        </w:numPr>
        <w:rPr>
          <w:lang w:val="en-CA"/>
        </w:rPr>
      </w:pPr>
      <w:r>
        <w:t>Lastly, w</w:t>
      </w:r>
      <w:r w:rsidR="00C84B10">
        <w:t xml:space="preserve">e’ve combined all </w:t>
      </w:r>
      <w:r>
        <w:t xml:space="preserve">observer verification </w:t>
      </w:r>
      <w:r w:rsidR="00C84B10">
        <w:t>reports into one document per company (</w:t>
      </w:r>
      <w:r w:rsidR="00C84B10" w:rsidRPr="00C84B10">
        <w:rPr>
          <w:b/>
          <w:bCs/>
        </w:rPr>
        <w:t>Javitech</w:t>
      </w:r>
      <w:r w:rsidR="00C84B10">
        <w:t>) or per region</w:t>
      </w:r>
      <w:r w:rsidR="00130CC0">
        <w:t xml:space="preserve"> </w:t>
      </w:r>
      <w:r w:rsidR="00C84B10">
        <w:t>(</w:t>
      </w:r>
      <w:r w:rsidR="00C84B10" w:rsidRPr="00C84B10">
        <w:rPr>
          <w:b/>
          <w:bCs/>
        </w:rPr>
        <w:t>Biorex</w:t>
      </w:r>
      <w:r w:rsidR="00C84B10">
        <w:t>).  We are sharing th</w:t>
      </w:r>
      <w:r w:rsidR="00E9209C">
        <w:t>e</w:t>
      </w:r>
      <w:r w:rsidR="00C84B10">
        <w:t>s</w:t>
      </w:r>
      <w:r w:rsidR="00E9209C">
        <w:t>e</w:t>
      </w:r>
      <w:r w:rsidR="00C84B10">
        <w:t xml:space="preserve"> with you so that you </w:t>
      </w:r>
      <w:r>
        <w:t>get</w:t>
      </w:r>
      <w:r w:rsidR="00C84B10">
        <w:t xml:space="preserve"> a snapshot of the 2021 season for each observer.  </w:t>
      </w:r>
      <w:r>
        <w:t xml:space="preserve">Note that this is a condensed resume of what was on each reports that we sent to you during the season.  </w:t>
      </w:r>
      <w:r w:rsidR="00634756" w:rsidRPr="00DF44B0">
        <w:t xml:space="preserve">We are </w:t>
      </w:r>
      <w:r w:rsidR="00634756" w:rsidRPr="00DF44B0">
        <w:lastRenderedPageBreak/>
        <w:t xml:space="preserve">also sending you a full season report </w:t>
      </w:r>
      <w:r w:rsidR="00DF44B0">
        <w:t xml:space="preserve">(zip files) </w:t>
      </w:r>
      <w:r w:rsidR="00634756" w:rsidRPr="00DF44B0">
        <w:t xml:space="preserve">for each observers similar to each report </w:t>
      </w:r>
      <w:r w:rsidR="00016ED7" w:rsidRPr="00DF44B0">
        <w:t xml:space="preserve">that we </w:t>
      </w:r>
      <w:r w:rsidR="00634756" w:rsidRPr="00DF44B0">
        <w:t>sen</w:t>
      </w:r>
      <w:r w:rsidR="00016ED7" w:rsidRPr="00DF44B0">
        <w:t>t</w:t>
      </w:r>
      <w:r w:rsidR="00634756" w:rsidRPr="00DF44B0">
        <w:t xml:space="preserve"> you </w:t>
      </w:r>
      <w:r w:rsidR="00016ED7" w:rsidRPr="00DF44B0">
        <w:t xml:space="preserve">in season.  These are </w:t>
      </w:r>
      <w:r w:rsidR="00DF44B0">
        <w:t xml:space="preserve">full season </w:t>
      </w:r>
      <w:r w:rsidR="00016ED7" w:rsidRPr="00DF44B0">
        <w:t xml:space="preserve">overview per </w:t>
      </w:r>
      <w:r w:rsidR="00DF44B0">
        <w:t xml:space="preserve">each </w:t>
      </w:r>
      <w:r w:rsidR="00016ED7" w:rsidRPr="00DF44B0">
        <w:t xml:space="preserve">observer.  </w:t>
      </w:r>
      <w:r w:rsidR="00634756" w:rsidRPr="00DF44B0">
        <w:t xml:space="preserve"> </w:t>
      </w:r>
    </w:p>
    <w:p w14:paraId="095984BA" w14:textId="77777777" w:rsidR="00A9620E" w:rsidRPr="00E9209C" w:rsidRDefault="00A9620E" w:rsidP="00A9620E">
      <w:pPr>
        <w:pStyle w:val="ListParagraph"/>
        <w:rPr>
          <w:lang w:val="en-CA"/>
        </w:rPr>
      </w:pPr>
    </w:p>
    <w:p w14:paraId="4BF593DC" w14:textId="14B0644A" w:rsidR="000E77B2" w:rsidRPr="00A9620E" w:rsidRDefault="00E9209C" w:rsidP="00A9620E">
      <w:pPr>
        <w:pStyle w:val="ListParagraph"/>
        <w:numPr>
          <w:ilvl w:val="0"/>
          <w:numId w:val="2"/>
        </w:numPr>
        <w:rPr>
          <w:lang w:val="en-CA"/>
        </w:rPr>
      </w:pPr>
      <w:r w:rsidRPr="00E9209C">
        <w:rPr>
          <w:lang w:val="en-CA"/>
        </w:rPr>
        <w:t>Observer training</w:t>
      </w:r>
      <w:r w:rsidR="00A9620E">
        <w:rPr>
          <w:lang w:val="en-CA"/>
        </w:rPr>
        <w:t xml:space="preserve"> discussion topic</w:t>
      </w:r>
      <w:r w:rsidR="00C81A8D">
        <w:rPr>
          <w:lang w:val="en-CA"/>
        </w:rPr>
        <w:t xml:space="preserve"> (</w:t>
      </w:r>
      <w:r w:rsidR="00C81A8D" w:rsidRPr="00C81A8D">
        <w:rPr>
          <w:b/>
          <w:bCs/>
          <w:i/>
          <w:iCs/>
          <w:lang w:val="en-CA"/>
        </w:rPr>
        <w:t>Véronic to confirm if we are discussing at this meeting or at another meeting specific to upcoming season discussion</w:t>
      </w:r>
      <w:r w:rsidR="00C81A8D">
        <w:rPr>
          <w:lang w:val="en-CA"/>
        </w:rPr>
        <w:t xml:space="preserve">) </w:t>
      </w:r>
      <w:r w:rsidRPr="00E9209C">
        <w:rPr>
          <w:lang w:val="en-CA"/>
        </w:rPr>
        <w:t>:</w:t>
      </w:r>
    </w:p>
    <w:p w14:paraId="7055089C" w14:textId="1AF76F3C" w:rsidR="00E9209C" w:rsidRPr="00E9209C" w:rsidRDefault="001D0C23" w:rsidP="00E9209C">
      <w:pPr>
        <w:ind w:left="720"/>
        <w:rPr>
          <w:lang w:val="en-CA"/>
        </w:rPr>
      </w:pPr>
      <w:ins w:id="250" w:author="Surette, Tobie" w:date="2022-02-23T12:26:00Z">
        <w:r w:rsidRPr="000C2345">
          <w:rPr>
            <w:b/>
            <w:bCs/>
            <w:u w:val="single"/>
          </w:rPr>
          <w:t xml:space="preserve">Action - Veronic </w:t>
        </w:r>
      </w:ins>
      <w:ins w:id="251" w:author="Surette, Tobie" w:date="2022-02-23T12:27:00Z">
        <w:r>
          <w:rPr>
            <w:b/>
            <w:bCs/>
            <w:u w:val="single"/>
          </w:rPr>
          <w:t xml:space="preserve">: </w:t>
        </w:r>
      </w:ins>
      <w:del w:id="252" w:author="Surette, Tobie" w:date="2022-02-23T12:26:00Z">
        <w:r w:rsidR="00E9209C" w:rsidRPr="00E9209C" w:rsidDel="001D0C23">
          <w:rPr>
            <w:b/>
            <w:bCs/>
            <w:u w:val="single"/>
            <w:lang w:val="en-CA"/>
          </w:rPr>
          <w:delText xml:space="preserve">Action : </w:delText>
        </w:r>
        <w:r w:rsidR="00E9209C" w:rsidRPr="00E9209C" w:rsidDel="001D0C23">
          <w:rPr>
            <w:b/>
            <w:bCs/>
            <w:lang w:val="en-CA"/>
          </w:rPr>
          <w:delText>Véronic</w:delText>
        </w:r>
        <w:r w:rsidR="00E9209C" w:rsidRPr="00E9209C" w:rsidDel="001D0C23">
          <w:rPr>
            <w:lang w:val="en-CA"/>
          </w:rPr>
          <w:delText xml:space="preserve"> </w:delText>
        </w:r>
      </w:del>
      <w:del w:id="253" w:author="Surette, Tobie" w:date="2022-02-23T12:27:00Z">
        <w:r w:rsidR="00E9209C" w:rsidRPr="00E9209C" w:rsidDel="001D0C23">
          <w:rPr>
            <w:lang w:val="en-CA"/>
          </w:rPr>
          <w:delText>to r</w:delText>
        </w:r>
      </w:del>
      <w:ins w:id="254" w:author="Surette, Tobie" w:date="2022-02-23T12:27:00Z">
        <w:r>
          <w:rPr>
            <w:b/>
            <w:bCs/>
            <w:u w:val="single"/>
            <w:lang w:val="en-CA"/>
          </w:rPr>
          <w:t>R</w:t>
        </w:r>
      </w:ins>
      <w:r w:rsidR="00E9209C" w:rsidRPr="00E9209C">
        <w:rPr>
          <w:lang w:val="en-CA"/>
        </w:rPr>
        <w:t>emind the corporations of t</w:t>
      </w:r>
      <w:r w:rsidR="00E9209C">
        <w:t>he importance of providing a good initial training for the observers before deploying them.  We do know that some new observers may need an adaptation period to get their sea legs</w:t>
      </w:r>
      <w:ins w:id="255" w:author="Surette, Tobie" w:date="2022-02-23T12:27:00Z">
        <w:r>
          <w:t xml:space="preserve">. </w:t>
        </w:r>
      </w:ins>
      <w:del w:id="256" w:author="Surette, Tobie" w:date="2022-02-23T12:28:00Z">
        <w:r w:rsidR="00E9209C" w:rsidDel="001D0C23">
          <w:delText xml:space="preserve"> and we are somewhat flexible on that.  </w:delText>
        </w:r>
      </w:del>
      <w:del w:id="257" w:author="Surette, Tobie" w:date="2022-02-23T12:27:00Z">
        <w:r w:rsidR="00E9209C" w:rsidDel="001D0C23">
          <w:delText>But w</w:delText>
        </w:r>
      </w:del>
      <w:ins w:id="258" w:author="Surette, Tobie" w:date="2022-02-23T12:27:00Z">
        <w:r>
          <w:t>W</w:t>
        </w:r>
      </w:ins>
      <w:r w:rsidR="00E9209C">
        <w:t xml:space="preserve">hen an observer repeatedly submits </w:t>
      </w:r>
      <w:ins w:id="259" w:author="Surette, Tobie" w:date="2022-02-23T12:28:00Z">
        <w:r>
          <w:t xml:space="preserve">poor-quality </w:t>
        </w:r>
      </w:ins>
      <w:r w:rsidR="00E9209C">
        <w:t>data</w:t>
      </w:r>
      <w:del w:id="260" w:author="Surette, Tobie" w:date="2022-02-23T12:28:00Z">
        <w:r w:rsidR="00E9209C" w:rsidDel="001D0C23">
          <w:delText xml:space="preserve"> where we suspect he/she may not be using their equipment properly</w:delText>
        </w:r>
      </w:del>
      <w:r w:rsidR="00E9209C">
        <w:t>, that becomes an issue for the department</w:t>
      </w:r>
      <w:ins w:id="261" w:author="Surette, Tobie" w:date="2022-02-23T12:28:00Z">
        <w:r>
          <w:t xml:space="preserve">, since </w:t>
        </w:r>
      </w:ins>
      <w:ins w:id="262" w:author="Surette, Tobie" w:date="2022-02-23T12:29:00Z">
        <w:r>
          <w:t xml:space="preserve">they cannot be reliably used </w:t>
        </w:r>
      </w:ins>
      <w:del w:id="263" w:author="Surette, Tobie" w:date="2022-02-23T12:28:00Z">
        <w:r w:rsidR="00E9209C" w:rsidDel="001D0C23">
          <w:delText xml:space="preserve"> as we are unable to rely on the</w:delText>
        </w:r>
      </w:del>
      <w:del w:id="264" w:author="Surette, Tobie" w:date="2022-02-23T12:29:00Z">
        <w:r w:rsidR="00E9209C" w:rsidDel="001D0C23">
          <w:delText xml:space="preserve"> data collected by observers </w:delText>
        </w:r>
      </w:del>
      <w:r w:rsidR="00E9209C">
        <w:t xml:space="preserve">for </w:t>
      </w:r>
      <w:del w:id="265" w:author="Surette, Tobie" w:date="2022-02-23T12:29:00Z">
        <w:r w:rsidR="00E9209C" w:rsidDel="001D0C23">
          <w:delText xml:space="preserve">both </w:delText>
        </w:r>
      </w:del>
      <w:r w:rsidR="00E9209C">
        <w:t>in</w:t>
      </w:r>
      <w:del w:id="266" w:author="Surette, Tobie" w:date="2022-02-23T12:29:00Z">
        <w:r w:rsidR="00E9209C" w:rsidDel="001D0C23">
          <w:delText xml:space="preserve"> </w:delText>
        </w:r>
      </w:del>
      <w:ins w:id="267" w:author="Surette, Tobie" w:date="2022-02-23T12:29:00Z">
        <w:r>
          <w:t>-</w:t>
        </w:r>
      </w:ins>
      <w:r w:rsidR="00E9209C">
        <w:t xml:space="preserve">season management and long term fishery management.  </w:t>
      </w:r>
      <w:bookmarkStart w:id="268" w:name="_GoBack"/>
      <w:bookmarkEnd w:id="268"/>
    </w:p>
    <w:p w14:paraId="5DE7330C" w14:textId="099E3645" w:rsidR="00E9209C" w:rsidRPr="00E9209C" w:rsidRDefault="00E9209C" w:rsidP="00205DCE">
      <w:pPr>
        <w:pStyle w:val="ListParagraph"/>
        <w:rPr>
          <w:b/>
          <w:bCs/>
          <w:u w:val="single"/>
          <w:lang w:val="en-CA"/>
        </w:rPr>
      </w:pPr>
    </w:p>
    <w:p w14:paraId="15949F8E" w14:textId="6F386E67" w:rsidR="00E9209C" w:rsidRPr="00E9209C" w:rsidRDefault="00E9209C" w:rsidP="00E9209C">
      <w:pPr>
        <w:rPr>
          <w:b/>
          <w:bCs/>
          <w:u w:val="single"/>
          <w:lang w:val="en-CA"/>
        </w:rPr>
      </w:pPr>
      <w:r w:rsidRPr="00E9209C">
        <w:rPr>
          <w:b/>
          <w:bCs/>
          <w:u w:val="single"/>
          <w:lang w:val="en-CA"/>
        </w:rPr>
        <w:t>Internal Notes:</w:t>
      </w:r>
    </w:p>
    <w:p w14:paraId="4E7299A7" w14:textId="77A2143F" w:rsidR="00C84B10" w:rsidRPr="00E9209C" w:rsidRDefault="00C84B10" w:rsidP="00E9209C">
      <w:pPr>
        <w:pStyle w:val="ListParagraph"/>
        <w:numPr>
          <w:ilvl w:val="0"/>
          <w:numId w:val="5"/>
        </w:numPr>
        <w:rPr>
          <w:lang w:val="en-CA"/>
        </w:rPr>
      </w:pPr>
      <w:r>
        <w:t>If asked if we will continue this</w:t>
      </w:r>
      <w:r w:rsidR="007A2D99">
        <w:t xml:space="preserve"> verification this</w:t>
      </w:r>
      <w:r>
        <w:t xml:space="preserve"> year: We haven’t made a decision on it as of yet. </w:t>
      </w:r>
      <w:r w:rsidR="007A2D99">
        <w:t xml:space="preserve"> However, we will continue to ask you to scan the detailed observer data sheets to the Gulf Soft Shell Crab generic e-mail instead of faxing them over.  </w:t>
      </w:r>
      <w:r>
        <w:t xml:space="preserve"> </w:t>
      </w:r>
    </w:p>
    <w:sectPr w:rsidR="00C84B10" w:rsidRPr="00E9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EC4B2" w14:textId="77777777" w:rsidR="00EB229D" w:rsidRDefault="00EB229D" w:rsidP="00EB229D">
      <w:pPr>
        <w:spacing w:after="0" w:line="240" w:lineRule="auto"/>
      </w:pPr>
      <w:r>
        <w:separator/>
      </w:r>
    </w:p>
  </w:endnote>
  <w:endnote w:type="continuationSeparator" w:id="0">
    <w:p w14:paraId="309146DE" w14:textId="77777777" w:rsidR="00EB229D" w:rsidRDefault="00EB229D" w:rsidP="00EB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A0382" w14:textId="77777777" w:rsidR="00EB229D" w:rsidRDefault="00EB229D" w:rsidP="00EB229D">
      <w:pPr>
        <w:spacing w:after="0" w:line="240" w:lineRule="auto"/>
      </w:pPr>
      <w:r>
        <w:separator/>
      </w:r>
    </w:p>
  </w:footnote>
  <w:footnote w:type="continuationSeparator" w:id="0">
    <w:p w14:paraId="0077410E" w14:textId="77777777" w:rsidR="00EB229D" w:rsidRDefault="00EB229D" w:rsidP="00EB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946"/>
    <w:multiLevelType w:val="hybridMultilevel"/>
    <w:tmpl w:val="760ADF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1DD0"/>
    <w:multiLevelType w:val="hybridMultilevel"/>
    <w:tmpl w:val="2DAA1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1A2C"/>
    <w:multiLevelType w:val="hybridMultilevel"/>
    <w:tmpl w:val="A14666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203826"/>
    <w:multiLevelType w:val="hybridMultilevel"/>
    <w:tmpl w:val="6C741F60"/>
    <w:lvl w:ilvl="0" w:tplc="1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83D1BCD"/>
    <w:multiLevelType w:val="hybridMultilevel"/>
    <w:tmpl w:val="6B784A0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1487A"/>
    <w:multiLevelType w:val="hybridMultilevel"/>
    <w:tmpl w:val="478065D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rette, Tobie">
    <w15:presenceInfo w15:providerId="AD" w15:userId="S-1-5-21-334392860-1687531001-4089495415-85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1C"/>
    <w:rsid w:val="00016ED7"/>
    <w:rsid w:val="000B5627"/>
    <w:rsid w:val="000C2345"/>
    <w:rsid w:val="000C3C6F"/>
    <w:rsid w:val="000E77B2"/>
    <w:rsid w:val="00100D7A"/>
    <w:rsid w:val="00122122"/>
    <w:rsid w:val="00130CC0"/>
    <w:rsid w:val="001D0C23"/>
    <w:rsid w:val="00205DCE"/>
    <w:rsid w:val="00274961"/>
    <w:rsid w:val="003B0838"/>
    <w:rsid w:val="00490ED8"/>
    <w:rsid w:val="005763BD"/>
    <w:rsid w:val="00634756"/>
    <w:rsid w:val="006700B8"/>
    <w:rsid w:val="006754E1"/>
    <w:rsid w:val="007A2D99"/>
    <w:rsid w:val="00A9620E"/>
    <w:rsid w:val="00AE185A"/>
    <w:rsid w:val="00B100CB"/>
    <w:rsid w:val="00B61C39"/>
    <w:rsid w:val="00BE4E1C"/>
    <w:rsid w:val="00C627AF"/>
    <w:rsid w:val="00C81A8D"/>
    <w:rsid w:val="00C84B10"/>
    <w:rsid w:val="00DF44B0"/>
    <w:rsid w:val="00E9209C"/>
    <w:rsid w:val="00EB229D"/>
    <w:rsid w:val="00EE3C66"/>
    <w:rsid w:val="00F90BCF"/>
    <w:rsid w:val="00FA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559D"/>
  <w15:chartTrackingRefBased/>
  <w15:docId w15:val="{EB97F525-D1A0-409D-9BD5-F4416D99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1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B2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1240</Words>
  <Characters>7073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Dupuis, Monique</dc:creator>
  <cp:keywords/>
  <dc:description/>
  <cp:lastModifiedBy>Surette, Tobie</cp:lastModifiedBy>
  <cp:revision>2</cp:revision>
  <dcterms:created xsi:type="dcterms:W3CDTF">2022-02-23T16:30:00Z</dcterms:created>
  <dcterms:modified xsi:type="dcterms:W3CDTF">2022-02-23T16:30:00Z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2022-02-18T20:10:16Z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39248859-fc87-4ef8-86a3-0000724f8ad7</vt:lpwstr>
  </property>
</Properties>
</file>